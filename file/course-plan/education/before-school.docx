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9EC7A" w14:textId="77777777" w:rsidR="00000000" w:rsidRDefault="0001688F">
      <w:pPr>
        <w:pStyle w:val="1"/>
        <w:spacing w:before="0" w:after="0" w:line="360" w:lineRule="auto"/>
        <w:jc w:val="center"/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教育学部</w:t>
      </w:r>
      <w:r>
        <w:rPr>
          <w:rFonts w:ascii="黑体" w:eastAsia="黑体" w:hAnsi="黑体" w:hint="eastAsia"/>
          <w:sz w:val="30"/>
          <w:szCs w:val="30"/>
        </w:rPr>
        <w:br/>
      </w:r>
      <w:r>
        <w:rPr>
          <w:rFonts w:ascii="黑体" w:eastAsia="黑体" w:hAnsi="黑体" w:hint="eastAsia"/>
          <w:sz w:val="30"/>
          <w:szCs w:val="30"/>
        </w:rPr>
        <w:t>学前教育专业人才培养方案</w:t>
      </w:r>
    </w:p>
    <w:p w14:paraId="33D1D6AB" w14:textId="77777777" w:rsidR="00000000" w:rsidRDefault="0001688F">
      <w:pPr>
        <w:pStyle w:val="2"/>
        <w:spacing w:beforeLines="50" w:before="156" w:afterLines="50" w:after="156" w:line="360" w:lineRule="auto"/>
        <w:rPr>
          <w:rFonts w:ascii="宋体" w:hAnsi="宋体"/>
          <w:bCs w:val="0"/>
          <w:szCs w:val="21"/>
        </w:rPr>
      </w:pPr>
      <w:r>
        <w:rPr>
          <w:rFonts w:ascii="黑体" w:eastAsia="黑体" w:hAnsi="黑体" w:hint="eastAsia"/>
          <w:sz w:val="24"/>
          <w:szCs w:val="24"/>
        </w:rPr>
        <w:t>一、培养目标</w:t>
      </w:r>
    </w:p>
    <w:p w14:paraId="14252981" w14:textId="77777777" w:rsidR="00000000" w:rsidRDefault="0001688F">
      <w:pPr>
        <w:widowControl/>
        <w:spacing w:line="300" w:lineRule="auto"/>
        <w:ind w:firstLineChars="200" w:firstLine="420"/>
        <w:jc w:val="left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学前教育专业</w:t>
      </w:r>
      <w:r>
        <w:rPr>
          <w:rFonts w:ascii="宋体" w:hAnsi="宋体" w:hint="eastAsia"/>
          <w:bCs/>
          <w:szCs w:val="21"/>
        </w:rPr>
        <w:t>立足东北，辐射全国，</w:t>
      </w:r>
      <w:r>
        <w:rPr>
          <w:rFonts w:ascii="宋体" w:hAnsi="宋体" w:hint="eastAsia"/>
          <w:bCs/>
          <w:szCs w:val="21"/>
        </w:rPr>
        <w:t>根据新时代学前教育事业发展需要，培养在专业理念与师德、专业知识和专业能力方面符合国家要求，能够独立承担幼儿园保育教育、管理和研究的卓越幼儿园教师</w:t>
      </w:r>
      <w:r>
        <w:rPr>
          <w:rFonts w:ascii="宋体" w:hAnsi="宋体" w:hint="eastAsia"/>
          <w:bCs/>
          <w:szCs w:val="21"/>
        </w:rPr>
        <w:t>，</w:t>
      </w:r>
      <w:r>
        <w:rPr>
          <w:rFonts w:ascii="宋体" w:hAnsi="宋体" w:hint="eastAsia"/>
          <w:bCs/>
          <w:szCs w:val="21"/>
        </w:rPr>
        <w:t>继续攻读相关学科硕士学位的研究性人才，以及其它与儿童事业有关的综合性人才。</w:t>
      </w:r>
    </w:p>
    <w:p w14:paraId="70B5E2FF" w14:textId="77777777" w:rsidR="00000000" w:rsidRDefault="0001688F">
      <w:pPr>
        <w:spacing w:line="300" w:lineRule="auto"/>
        <w:ind w:firstLineChars="200" w:firstLine="420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szCs w:val="21"/>
        </w:rPr>
        <w:t>【</w:t>
      </w:r>
      <w:r>
        <w:rPr>
          <w:rFonts w:ascii="宋体" w:hAnsi="宋体" w:hint="eastAsia"/>
          <w:bCs/>
          <w:szCs w:val="21"/>
        </w:rPr>
        <w:t>培养目标</w:t>
      </w:r>
      <w:r>
        <w:rPr>
          <w:rFonts w:ascii="宋体" w:hAnsi="宋体" w:hint="eastAsia"/>
          <w:bCs/>
          <w:szCs w:val="21"/>
        </w:rPr>
        <w:t>1</w:t>
      </w:r>
      <w:r>
        <w:rPr>
          <w:rFonts w:ascii="宋体" w:hAnsi="宋体" w:hint="eastAsia"/>
          <w:szCs w:val="21"/>
        </w:rPr>
        <w:t>】</w:t>
      </w:r>
      <w:r>
        <w:rPr>
          <w:rFonts w:ascii="宋体" w:hAnsi="宋体" w:hint="eastAsia"/>
          <w:szCs w:val="21"/>
        </w:rPr>
        <w:t>理想信念与道德规范：</w:t>
      </w:r>
      <w:r>
        <w:rPr>
          <w:rFonts w:ascii="宋体" w:hAnsi="宋体" w:hint="eastAsia"/>
          <w:bCs/>
          <w:szCs w:val="21"/>
        </w:rPr>
        <w:t>践行社会主义核心价值体系，</w:t>
      </w:r>
      <w:r>
        <w:rPr>
          <w:rFonts w:ascii="宋体" w:hAnsi="宋体" w:cs="宋体" w:hint="eastAsia"/>
          <w:szCs w:val="21"/>
          <w:lang w:bidi="ar"/>
        </w:rPr>
        <w:t>热爱劳动，</w:t>
      </w:r>
      <w:r>
        <w:rPr>
          <w:rFonts w:ascii="宋体" w:hAnsi="宋体" w:hint="eastAsia"/>
          <w:bCs/>
          <w:szCs w:val="21"/>
        </w:rPr>
        <w:t>具有新时代学前教育人的责任感、使命感和荣誉感，保教过程中秉持正确的价值观，具有高尚的师德，为人师表，自尊自律，成为幼儿健康成长的启蒙者和引</w:t>
      </w:r>
      <w:r>
        <w:rPr>
          <w:rFonts w:ascii="宋体" w:hAnsi="宋体" w:hint="eastAsia"/>
          <w:bCs/>
          <w:szCs w:val="21"/>
        </w:rPr>
        <w:t>路人。</w:t>
      </w:r>
    </w:p>
    <w:p w14:paraId="0CD24621" w14:textId="77777777" w:rsidR="00000000" w:rsidRDefault="0001688F">
      <w:pPr>
        <w:spacing w:line="300" w:lineRule="auto"/>
        <w:ind w:firstLineChars="200" w:firstLine="420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szCs w:val="21"/>
        </w:rPr>
        <w:t>【</w:t>
      </w:r>
      <w:r>
        <w:rPr>
          <w:rFonts w:ascii="宋体" w:hAnsi="宋体" w:hint="eastAsia"/>
          <w:bCs/>
          <w:szCs w:val="21"/>
        </w:rPr>
        <w:t>培养目标</w:t>
      </w:r>
      <w:r>
        <w:rPr>
          <w:rFonts w:ascii="宋体" w:hAnsi="宋体" w:hint="eastAsia"/>
          <w:bCs/>
          <w:szCs w:val="21"/>
        </w:rPr>
        <w:t>2</w:t>
      </w:r>
      <w:r>
        <w:rPr>
          <w:rFonts w:ascii="宋体" w:hAnsi="宋体" w:hint="eastAsia"/>
          <w:szCs w:val="21"/>
        </w:rPr>
        <w:t>】</w:t>
      </w:r>
      <w:r>
        <w:rPr>
          <w:rFonts w:ascii="宋体" w:hAnsi="宋体" w:hint="eastAsia"/>
          <w:szCs w:val="21"/>
        </w:rPr>
        <w:t>教育理念与专业素养：</w:t>
      </w:r>
      <w:r>
        <w:rPr>
          <w:rFonts w:ascii="宋体" w:hAnsi="宋体" w:hint="eastAsia"/>
          <w:bCs/>
          <w:szCs w:val="21"/>
        </w:rPr>
        <w:t>树立科学的教育观念，以幼儿为本，全面掌握并有效运用学前教育理论与实践知识，成为幼儿喜爱和信赖的人。</w:t>
      </w:r>
    </w:p>
    <w:p w14:paraId="79D90C45" w14:textId="77777777" w:rsidR="00000000" w:rsidRDefault="0001688F">
      <w:pPr>
        <w:spacing w:line="300" w:lineRule="auto"/>
        <w:ind w:firstLineChars="200" w:firstLine="420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szCs w:val="21"/>
        </w:rPr>
        <w:t>【</w:t>
      </w:r>
      <w:r>
        <w:rPr>
          <w:rFonts w:ascii="宋体" w:hAnsi="宋体" w:hint="eastAsia"/>
          <w:bCs/>
          <w:szCs w:val="21"/>
        </w:rPr>
        <w:t>培养目标</w:t>
      </w:r>
      <w:r>
        <w:rPr>
          <w:rFonts w:ascii="宋体" w:hAnsi="宋体" w:hint="eastAsia"/>
          <w:bCs/>
          <w:szCs w:val="21"/>
        </w:rPr>
        <w:t>3</w:t>
      </w:r>
      <w:r>
        <w:rPr>
          <w:rFonts w:ascii="宋体" w:hAnsi="宋体" w:hint="eastAsia"/>
          <w:szCs w:val="21"/>
        </w:rPr>
        <w:t>】</w:t>
      </w:r>
      <w:r>
        <w:rPr>
          <w:rFonts w:ascii="宋体" w:hAnsi="宋体" w:hint="eastAsia"/>
          <w:szCs w:val="21"/>
        </w:rPr>
        <w:t>专业知能：</w:t>
      </w:r>
      <w:r>
        <w:rPr>
          <w:rFonts w:ascii="宋体" w:hAnsi="宋体" w:hint="eastAsia"/>
          <w:bCs/>
          <w:szCs w:val="21"/>
        </w:rPr>
        <w:t>遵循保教结合原则，按照幼儿身心发展特点和规律，合理安排幼儿一日生活，灵活运用多种方法，有效组织保教活动，全面开展班级管理工作，支持和促进幼儿主动学习，成为幼儿全面发展的支持者和引导者。</w:t>
      </w:r>
    </w:p>
    <w:p w14:paraId="16B89A52" w14:textId="77777777" w:rsidR="00000000" w:rsidRDefault="0001688F">
      <w:pPr>
        <w:spacing w:line="300" w:lineRule="auto"/>
        <w:ind w:firstLineChars="200"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szCs w:val="21"/>
        </w:rPr>
        <w:t>【</w:t>
      </w:r>
      <w:r>
        <w:rPr>
          <w:rFonts w:ascii="宋体" w:hAnsi="宋体" w:hint="eastAsia"/>
          <w:bCs/>
          <w:szCs w:val="21"/>
        </w:rPr>
        <w:t>培养目标</w:t>
      </w:r>
      <w:r>
        <w:rPr>
          <w:rFonts w:ascii="宋体" w:hAnsi="宋体" w:hint="eastAsia"/>
          <w:bCs/>
          <w:szCs w:val="21"/>
        </w:rPr>
        <w:t>4</w:t>
      </w:r>
      <w:r>
        <w:rPr>
          <w:rFonts w:ascii="宋体" w:hAnsi="宋体" w:hint="eastAsia"/>
          <w:szCs w:val="21"/>
        </w:rPr>
        <w:t>】</w:t>
      </w:r>
      <w:r>
        <w:rPr>
          <w:rFonts w:ascii="宋体" w:hAnsi="宋体" w:hint="eastAsia"/>
          <w:szCs w:val="21"/>
        </w:rPr>
        <w:t>专业发展：</w:t>
      </w:r>
      <w:r>
        <w:rPr>
          <w:rFonts w:ascii="宋体" w:hAnsi="宋体" w:hint="eastAsia"/>
          <w:bCs/>
          <w:szCs w:val="21"/>
        </w:rPr>
        <w:t>具有持续专业发展的意识和能力，围绕保教工作遇到的实际问题开展教研，持续学习与专业发展，成长为幼儿园及区域的骨干教师，以及学前教育专业领域</w:t>
      </w:r>
      <w:r>
        <w:rPr>
          <w:rFonts w:ascii="宋体" w:hAnsi="宋体" w:hint="eastAsia"/>
          <w:bCs/>
          <w:szCs w:val="21"/>
        </w:rPr>
        <w:t>中的骨干力量。</w:t>
      </w:r>
    </w:p>
    <w:p w14:paraId="4304FAF4" w14:textId="77777777" w:rsidR="00000000" w:rsidRDefault="0001688F">
      <w:pPr>
        <w:pStyle w:val="2"/>
        <w:numPr>
          <w:ilvl w:val="0"/>
          <w:numId w:val="1"/>
        </w:numPr>
        <w:spacing w:beforeLines="50" w:before="156" w:afterLines="50" w:after="156" w:line="360" w:lineRule="auto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毕业要求</w:t>
      </w:r>
    </w:p>
    <w:p w14:paraId="311C4134" w14:textId="77777777" w:rsidR="00000000" w:rsidRDefault="0001688F">
      <w:pPr>
        <w:spacing w:beforeLines="50" w:before="156" w:afterLines="50" w:after="156" w:line="360" w:lineRule="auto"/>
        <w:jc w:val="center"/>
      </w:pPr>
      <w:r>
        <w:rPr>
          <w:rFonts w:ascii="黑体" w:eastAsia="黑体" w:hAnsi="宋体" w:cs="黑体" w:hint="eastAsia"/>
          <w:b/>
          <w:szCs w:val="21"/>
          <w:lang w:bidi="ar"/>
        </w:rPr>
        <w:t>表</w:t>
      </w:r>
      <w:r>
        <w:rPr>
          <w:rFonts w:ascii="黑体" w:eastAsia="黑体" w:hAnsi="宋体" w:cs="黑体" w:hint="eastAsia"/>
          <w:b/>
          <w:szCs w:val="21"/>
          <w:lang w:bidi="ar"/>
        </w:rPr>
        <w:t xml:space="preserve">1 </w:t>
      </w:r>
      <w:r>
        <w:rPr>
          <w:rFonts w:ascii="黑体" w:eastAsia="黑体" w:hAnsi="宋体" w:cs="黑体" w:hint="eastAsia"/>
          <w:b/>
          <w:szCs w:val="21"/>
          <w:lang w:bidi="ar"/>
        </w:rPr>
        <w:t>毕业要求与毕业要求分解指标点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8"/>
        <w:gridCol w:w="4716"/>
      </w:tblGrid>
      <w:tr w:rsidR="00000000" w14:paraId="48233EC7" w14:textId="77777777">
        <w:trPr>
          <w:jc w:val="center"/>
        </w:trPr>
        <w:tc>
          <w:tcPr>
            <w:tcW w:w="3168" w:type="dxa"/>
            <w:tcBorders>
              <w:tl2br w:val="nil"/>
              <w:tr2bl w:val="nil"/>
            </w:tcBorders>
            <w:vAlign w:val="center"/>
          </w:tcPr>
          <w:p w14:paraId="23FE2436" w14:textId="77777777" w:rsidR="00000000" w:rsidRDefault="0001688F">
            <w:pPr>
              <w:jc w:val="center"/>
              <w:rPr>
                <w:rFonts w:ascii="宋体" w:eastAsia="宋体" w:hAnsi="宋体" w:cs="宋体" w:hint="eastAsia"/>
                <w:b/>
              </w:rPr>
            </w:pP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专业毕业要求</w:t>
            </w:r>
          </w:p>
        </w:tc>
        <w:tc>
          <w:tcPr>
            <w:tcW w:w="4716" w:type="dxa"/>
            <w:tcBorders>
              <w:tl2br w:val="nil"/>
              <w:tr2bl w:val="nil"/>
            </w:tcBorders>
            <w:vAlign w:val="center"/>
          </w:tcPr>
          <w:p w14:paraId="67BFE78F" w14:textId="77777777" w:rsidR="00000000" w:rsidRDefault="0001688F">
            <w:pPr>
              <w:jc w:val="center"/>
              <w:rPr>
                <w:rFonts w:ascii="宋体" w:eastAsia="宋体" w:hAnsi="宋体" w:cs="宋体" w:hint="eastAsia"/>
                <w:b/>
              </w:rPr>
            </w:pP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毕业要求分解指标点</w:t>
            </w:r>
          </w:p>
        </w:tc>
      </w:tr>
      <w:tr w:rsidR="00000000" w14:paraId="0146A6A8" w14:textId="77777777">
        <w:trPr>
          <w:jc w:val="center"/>
        </w:trPr>
        <w:tc>
          <w:tcPr>
            <w:tcW w:w="3168" w:type="dxa"/>
            <w:vMerge w:val="restart"/>
            <w:tcBorders>
              <w:tl2br w:val="nil"/>
              <w:tr2bl w:val="nil"/>
            </w:tcBorders>
            <w:vAlign w:val="center"/>
          </w:tcPr>
          <w:p w14:paraId="0B2C2C5E" w14:textId="77777777" w:rsidR="00000000" w:rsidRDefault="0001688F">
            <w:pPr>
              <w:pStyle w:val="af4"/>
              <w:spacing w:before="0" w:beforeAutospacing="0" w:after="0" w:afterAutospacing="0"/>
              <w:jc w:val="center"/>
              <w:outlineLvl w:val="0"/>
              <w:rPr>
                <w:kern w:val="44"/>
                <w:sz w:val="21"/>
                <w:szCs w:val="21"/>
              </w:rPr>
            </w:pPr>
            <w:r>
              <w:rPr>
                <w:b/>
                <w:kern w:val="44"/>
                <w:sz w:val="21"/>
                <w:szCs w:val="21"/>
              </w:rPr>
              <w:t>1</w:t>
            </w:r>
            <w:r>
              <w:rPr>
                <w:b/>
                <w:kern w:val="44"/>
                <w:sz w:val="21"/>
                <w:szCs w:val="21"/>
              </w:rPr>
              <w:t>．师德规范</w:t>
            </w:r>
          </w:p>
          <w:p w14:paraId="38AEBDFB" w14:textId="77777777" w:rsidR="00000000" w:rsidRDefault="0001688F">
            <w:pPr>
              <w:ind w:firstLineChars="200" w:firstLine="42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践行社会主义核心价值观，热爱劳动，增进对中国特色社会主义的思想认同、政治认同、理论认同和情感认同。贯彻党的教育方针，依法执教，立志成为有理想信念、有道德情操、有扎实学识和有仁爱之心的好老师。遵守幼儿教师职业道德规范，以立德树人为己任。</w:t>
            </w:r>
          </w:p>
        </w:tc>
        <w:tc>
          <w:tcPr>
            <w:tcW w:w="4716" w:type="dxa"/>
            <w:tcBorders>
              <w:tl2br w:val="nil"/>
              <w:tr2bl w:val="nil"/>
            </w:tcBorders>
            <w:vAlign w:val="center"/>
          </w:tcPr>
          <w:p w14:paraId="22BB29FD" w14:textId="77777777" w:rsidR="00000000" w:rsidRDefault="0001688F">
            <w:pPr>
              <w:jc w:val="left"/>
              <w:rPr>
                <w:rFonts w:ascii="宋体" w:eastAsia="宋体" w:hAnsi="宋体" w:cs="宋体" w:hint="eastAsia"/>
                <w:u w:val="single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1-1</w:t>
            </w: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 xml:space="preserve">  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践行社会主义核心价值观，准确把握新时代中国特色社会主义思想，形成对社会主义的政治认同、理论认同和情感认同。</w:t>
            </w:r>
          </w:p>
        </w:tc>
      </w:tr>
      <w:tr w:rsidR="00000000" w14:paraId="4A4BCD2D" w14:textId="77777777">
        <w:trPr>
          <w:jc w:val="center"/>
        </w:trPr>
        <w:tc>
          <w:tcPr>
            <w:tcW w:w="3168" w:type="dxa"/>
            <w:vMerge/>
            <w:tcBorders>
              <w:tl2br w:val="nil"/>
              <w:tr2bl w:val="nil"/>
            </w:tcBorders>
            <w:vAlign w:val="center"/>
          </w:tcPr>
          <w:p w14:paraId="0E74230C" w14:textId="77777777" w:rsidR="00000000" w:rsidRDefault="0001688F">
            <w:pPr>
              <w:rPr>
                <w:rFonts w:hint="eastAsia"/>
              </w:rPr>
            </w:pPr>
          </w:p>
        </w:tc>
        <w:tc>
          <w:tcPr>
            <w:tcW w:w="4716" w:type="dxa"/>
            <w:tcBorders>
              <w:tl2br w:val="nil"/>
              <w:tr2bl w:val="nil"/>
            </w:tcBorders>
            <w:vAlign w:val="center"/>
          </w:tcPr>
          <w:p w14:paraId="187136B0" w14:textId="77777777" w:rsidR="00000000" w:rsidRDefault="0001688F">
            <w:pPr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 xml:space="preserve">1-2  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工作中能够贯彻党的教育方针，具有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依法执教意识，遵守《新时代幼儿园教师职业行为十项准则》，爱岗敬业，具有劳动精神。</w:t>
            </w:r>
          </w:p>
        </w:tc>
      </w:tr>
      <w:tr w:rsidR="00000000" w14:paraId="249405BC" w14:textId="77777777">
        <w:trPr>
          <w:jc w:val="center"/>
        </w:trPr>
        <w:tc>
          <w:tcPr>
            <w:tcW w:w="3168" w:type="dxa"/>
            <w:vMerge/>
            <w:tcBorders>
              <w:tl2br w:val="nil"/>
              <w:tr2bl w:val="nil"/>
            </w:tcBorders>
            <w:vAlign w:val="center"/>
          </w:tcPr>
          <w:p w14:paraId="590B0143" w14:textId="77777777" w:rsidR="00000000" w:rsidRDefault="0001688F">
            <w:pPr>
              <w:rPr>
                <w:rFonts w:hint="eastAsia"/>
              </w:rPr>
            </w:pPr>
          </w:p>
        </w:tc>
        <w:tc>
          <w:tcPr>
            <w:tcW w:w="4716" w:type="dxa"/>
            <w:tcBorders>
              <w:tl2br w:val="nil"/>
              <w:tr2bl w:val="nil"/>
            </w:tcBorders>
            <w:vAlign w:val="center"/>
          </w:tcPr>
          <w:p w14:paraId="163C5BA2" w14:textId="77777777" w:rsidR="00000000" w:rsidRDefault="0001688F">
            <w:pPr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 xml:space="preserve">1-3 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具有坚定的教师职业信念和良好的师德修养，努力提升自我，立志成为有理想信念、有扎实学识、有仁爱之心，深受幼儿喜爱的好老师，在教育实践中积极践行尊重•创造的教育理念。</w:t>
            </w:r>
          </w:p>
        </w:tc>
      </w:tr>
      <w:tr w:rsidR="00000000" w14:paraId="03485691" w14:textId="77777777">
        <w:trPr>
          <w:trHeight w:val="1203"/>
          <w:jc w:val="center"/>
        </w:trPr>
        <w:tc>
          <w:tcPr>
            <w:tcW w:w="3168" w:type="dxa"/>
            <w:vMerge w:val="restart"/>
            <w:tcBorders>
              <w:tl2br w:val="nil"/>
              <w:tr2bl w:val="nil"/>
            </w:tcBorders>
            <w:vAlign w:val="center"/>
          </w:tcPr>
          <w:p w14:paraId="5DACB365" w14:textId="77777777" w:rsidR="00000000" w:rsidRDefault="0001688F">
            <w:pPr>
              <w:pStyle w:val="af4"/>
              <w:spacing w:before="0" w:beforeAutospacing="0" w:after="0" w:afterAutospacing="0"/>
              <w:jc w:val="center"/>
              <w:outlineLvl w:val="0"/>
              <w:rPr>
                <w:kern w:val="44"/>
                <w:sz w:val="21"/>
                <w:szCs w:val="21"/>
              </w:rPr>
            </w:pPr>
            <w:r>
              <w:rPr>
                <w:b/>
                <w:kern w:val="44"/>
                <w:sz w:val="21"/>
                <w:szCs w:val="21"/>
              </w:rPr>
              <w:lastRenderedPageBreak/>
              <w:t>2.</w:t>
            </w:r>
            <w:r>
              <w:rPr>
                <w:b/>
                <w:kern w:val="44"/>
                <w:sz w:val="21"/>
                <w:szCs w:val="21"/>
              </w:rPr>
              <w:t>教育情怀</w:t>
            </w:r>
          </w:p>
          <w:p w14:paraId="456B0913" w14:textId="77777777" w:rsidR="00000000" w:rsidRDefault="0001688F">
            <w:pPr>
              <w:ind w:firstLineChars="200" w:firstLine="420"/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具有崇高的教育情怀和职业理想，热爱学前教育事业，理解幼儿教师工作的意义和专业性。具有积极向上的情感、端正的态度、正确的价值观。具有人文底蕴和科学精神，尊重幼儿人格，富有爱心、责任心，工作细心、耐心，做幼儿健康成长的启蒙者和引路人。</w:t>
            </w:r>
          </w:p>
        </w:tc>
        <w:tc>
          <w:tcPr>
            <w:tcW w:w="4716" w:type="dxa"/>
            <w:tcBorders>
              <w:tl2br w:val="nil"/>
              <w:tr2bl w:val="nil"/>
            </w:tcBorders>
            <w:vAlign w:val="center"/>
          </w:tcPr>
          <w:p w14:paraId="36480082" w14:textId="77777777" w:rsidR="00000000" w:rsidRDefault="0001688F">
            <w:pPr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2-1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具有崇高的教育情怀和职业理想，树立正确的教师观，有积极从教的意愿，深刻理解教师工作的意义和专业性。</w:t>
            </w:r>
          </w:p>
        </w:tc>
      </w:tr>
      <w:tr w:rsidR="00000000" w14:paraId="140587FC" w14:textId="77777777">
        <w:trPr>
          <w:trHeight w:val="1529"/>
          <w:jc w:val="center"/>
        </w:trPr>
        <w:tc>
          <w:tcPr>
            <w:tcW w:w="3168" w:type="dxa"/>
            <w:vMerge/>
            <w:tcBorders>
              <w:tl2br w:val="nil"/>
              <w:tr2bl w:val="nil"/>
            </w:tcBorders>
            <w:vAlign w:val="center"/>
          </w:tcPr>
          <w:p w14:paraId="092DBC44" w14:textId="77777777" w:rsidR="00000000" w:rsidRDefault="0001688F">
            <w:pPr>
              <w:rPr>
                <w:rFonts w:hint="eastAsia"/>
              </w:rPr>
            </w:pPr>
          </w:p>
        </w:tc>
        <w:tc>
          <w:tcPr>
            <w:tcW w:w="4716" w:type="dxa"/>
            <w:tcBorders>
              <w:tl2br w:val="nil"/>
              <w:tr2bl w:val="nil"/>
            </w:tcBorders>
            <w:vAlign w:val="center"/>
          </w:tcPr>
          <w:p w14:paraId="3A9C2A0A" w14:textId="77777777" w:rsidR="00000000" w:rsidRDefault="0001688F">
            <w:pPr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2-2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树立正确的儿童观，尊重幼儿的人格，为人师表，富有爱心和责任心，工作耐心、细心，愿意做幼儿学习的引导者、道德品格的好榜样。</w:t>
            </w:r>
          </w:p>
        </w:tc>
      </w:tr>
      <w:tr w:rsidR="00000000" w14:paraId="19356683" w14:textId="77777777">
        <w:trPr>
          <w:jc w:val="center"/>
        </w:trPr>
        <w:tc>
          <w:tcPr>
            <w:tcW w:w="3168" w:type="dxa"/>
            <w:vMerge/>
            <w:tcBorders>
              <w:tl2br w:val="nil"/>
              <w:tr2bl w:val="nil"/>
            </w:tcBorders>
            <w:vAlign w:val="center"/>
          </w:tcPr>
          <w:p w14:paraId="333E883E" w14:textId="77777777" w:rsidR="00000000" w:rsidRDefault="0001688F">
            <w:pPr>
              <w:rPr>
                <w:rFonts w:hint="eastAsia"/>
              </w:rPr>
            </w:pPr>
          </w:p>
        </w:tc>
        <w:tc>
          <w:tcPr>
            <w:tcW w:w="4716" w:type="dxa"/>
            <w:tcBorders>
              <w:tl2br w:val="nil"/>
              <w:tr2bl w:val="nil"/>
            </w:tcBorders>
            <w:vAlign w:val="center"/>
          </w:tcPr>
          <w:p w14:paraId="00FD871F" w14:textId="77777777" w:rsidR="00000000" w:rsidRDefault="0001688F">
            <w:pPr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 xml:space="preserve">2-3 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热爱学前教育事业，具有良好的人文底蕴、科学精神和艺术素养，知识结构完整，视野开阔。</w:t>
            </w:r>
          </w:p>
        </w:tc>
      </w:tr>
      <w:tr w:rsidR="00000000" w14:paraId="52A365DE" w14:textId="77777777">
        <w:trPr>
          <w:jc w:val="center"/>
        </w:trPr>
        <w:tc>
          <w:tcPr>
            <w:tcW w:w="3168" w:type="dxa"/>
            <w:vMerge w:val="restart"/>
            <w:tcBorders>
              <w:tl2br w:val="nil"/>
              <w:tr2bl w:val="nil"/>
            </w:tcBorders>
            <w:vAlign w:val="center"/>
          </w:tcPr>
          <w:p w14:paraId="30AA768D" w14:textId="77777777" w:rsidR="00000000" w:rsidRDefault="0001688F">
            <w:pPr>
              <w:pStyle w:val="af4"/>
              <w:spacing w:before="0" w:beforeAutospacing="0" w:after="0" w:afterAutospacing="0"/>
              <w:jc w:val="center"/>
              <w:outlineLvl w:val="0"/>
              <w:rPr>
                <w:b/>
                <w:kern w:val="44"/>
                <w:sz w:val="21"/>
                <w:szCs w:val="21"/>
              </w:rPr>
            </w:pPr>
            <w:r>
              <w:rPr>
                <w:b/>
                <w:kern w:val="44"/>
                <w:sz w:val="21"/>
                <w:szCs w:val="21"/>
              </w:rPr>
              <w:t>3.</w:t>
            </w:r>
            <w:del w:id="0" w:author="Administrator" w:date="2020-07-03T15:44:00Z">
              <w:r>
                <w:rPr>
                  <w:b/>
                  <w:kern w:val="44"/>
                  <w:sz w:val="21"/>
                  <w:szCs w:val="21"/>
                </w:rPr>
                <w:delText xml:space="preserve"> </w:delText>
              </w:r>
            </w:del>
            <w:r>
              <w:rPr>
                <w:b/>
                <w:kern w:val="44"/>
                <w:sz w:val="21"/>
                <w:szCs w:val="21"/>
              </w:rPr>
              <w:t>保教知识</w:t>
            </w:r>
            <w:r>
              <w:rPr>
                <w:b/>
                <w:kern w:val="44"/>
                <w:sz w:val="21"/>
                <w:szCs w:val="21"/>
              </w:rPr>
              <w:t> </w:t>
            </w:r>
          </w:p>
          <w:p w14:paraId="1692BEBA" w14:textId="77777777" w:rsidR="00000000" w:rsidRDefault="0001688F">
            <w:pPr>
              <w:ind w:firstLineChars="200" w:firstLine="420"/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具备良好的科学和人文素养，理解幼儿身心发展规律和学习特点，重点理解和掌握保教知识，综合领会幼儿园教育教学知识及基本方法和策略，注重学前教育与其它专业的知识联系和整合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。</w:t>
            </w:r>
          </w:p>
        </w:tc>
        <w:tc>
          <w:tcPr>
            <w:tcW w:w="4716" w:type="dxa"/>
            <w:tcBorders>
              <w:tl2br w:val="nil"/>
              <w:tr2bl w:val="nil"/>
            </w:tcBorders>
            <w:vAlign w:val="center"/>
          </w:tcPr>
          <w:p w14:paraId="16ABA9F2" w14:textId="77777777" w:rsidR="00000000" w:rsidRDefault="0001688F">
            <w:pPr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 xml:space="preserve">3-1 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具备良好的人文和科学等方面的知识和素养。</w:t>
            </w:r>
          </w:p>
        </w:tc>
      </w:tr>
      <w:tr w:rsidR="00000000" w14:paraId="4B2F3B23" w14:textId="77777777">
        <w:trPr>
          <w:jc w:val="center"/>
        </w:trPr>
        <w:tc>
          <w:tcPr>
            <w:tcW w:w="3168" w:type="dxa"/>
            <w:vMerge/>
            <w:tcBorders>
              <w:tl2br w:val="nil"/>
              <w:tr2bl w:val="nil"/>
            </w:tcBorders>
            <w:vAlign w:val="center"/>
          </w:tcPr>
          <w:p w14:paraId="6187D9A3" w14:textId="77777777" w:rsidR="00000000" w:rsidRDefault="0001688F">
            <w:pPr>
              <w:rPr>
                <w:rFonts w:hint="eastAsia"/>
              </w:rPr>
            </w:pPr>
          </w:p>
        </w:tc>
        <w:tc>
          <w:tcPr>
            <w:tcW w:w="4716" w:type="dxa"/>
            <w:tcBorders>
              <w:tl2br w:val="nil"/>
              <w:tr2bl w:val="nil"/>
            </w:tcBorders>
            <w:vAlign w:val="center"/>
          </w:tcPr>
          <w:p w14:paraId="33B53E99" w14:textId="77777777" w:rsidR="00000000" w:rsidRDefault="0001688F">
            <w:pPr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3-2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掌握系统的学前教育和儿童发展的基本理论知识，理解并能够运用学习的理论与知识。</w:t>
            </w:r>
          </w:p>
        </w:tc>
      </w:tr>
      <w:tr w:rsidR="00000000" w14:paraId="7DDDAD4E" w14:textId="77777777">
        <w:trPr>
          <w:trHeight w:val="1039"/>
          <w:jc w:val="center"/>
        </w:trPr>
        <w:tc>
          <w:tcPr>
            <w:tcW w:w="3168" w:type="dxa"/>
            <w:vMerge/>
            <w:tcBorders>
              <w:tl2br w:val="nil"/>
              <w:tr2bl w:val="nil"/>
            </w:tcBorders>
            <w:vAlign w:val="center"/>
          </w:tcPr>
          <w:p w14:paraId="6DFC9976" w14:textId="77777777" w:rsidR="00000000" w:rsidRDefault="0001688F">
            <w:pPr>
              <w:rPr>
                <w:rFonts w:hint="eastAsia"/>
              </w:rPr>
            </w:pPr>
          </w:p>
        </w:tc>
        <w:tc>
          <w:tcPr>
            <w:tcW w:w="4716" w:type="dxa"/>
            <w:tcBorders>
              <w:tl2br w:val="nil"/>
              <w:tr2bl w:val="nil"/>
            </w:tcBorders>
            <w:vAlign w:val="center"/>
          </w:tcPr>
          <w:p w14:paraId="0E98255A" w14:textId="77777777" w:rsidR="00000000" w:rsidRDefault="0001688F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3-3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熟悉五大领域的知识体系、思想及方法，掌握五大领域的基本知识、基本原理和技能。精通游戏的基本知识、基本原理和技能。掌握幼儿劳动教育的基本知识和技能。</w:t>
            </w:r>
          </w:p>
        </w:tc>
      </w:tr>
      <w:tr w:rsidR="00000000" w14:paraId="6EFA824E" w14:textId="77777777">
        <w:trPr>
          <w:trHeight w:val="529"/>
          <w:jc w:val="center"/>
        </w:trPr>
        <w:tc>
          <w:tcPr>
            <w:tcW w:w="3168" w:type="dxa"/>
            <w:vMerge/>
            <w:tcBorders>
              <w:tl2br w:val="nil"/>
              <w:tr2bl w:val="nil"/>
            </w:tcBorders>
            <w:vAlign w:val="center"/>
          </w:tcPr>
          <w:p w14:paraId="3C4E91B5" w14:textId="77777777" w:rsidR="00000000" w:rsidRDefault="0001688F">
            <w:pPr>
              <w:rPr>
                <w:rFonts w:hint="eastAsia"/>
              </w:rPr>
            </w:pPr>
          </w:p>
        </w:tc>
        <w:tc>
          <w:tcPr>
            <w:tcW w:w="4716" w:type="dxa"/>
            <w:tcBorders>
              <w:tl2br w:val="nil"/>
              <w:tr2bl w:val="nil"/>
            </w:tcBorders>
            <w:vAlign w:val="center"/>
          </w:tcPr>
          <w:p w14:paraId="2D3896B6" w14:textId="77777777" w:rsidR="00000000" w:rsidRDefault="0001688F">
            <w:pPr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 xml:space="preserve">3-4 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能够整合五大领域知识、游戏知识和教育教学的知识、儿童知识，形成科学合理的保教知识结构体系。</w:t>
            </w:r>
          </w:p>
        </w:tc>
      </w:tr>
      <w:tr w:rsidR="00000000" w14:paraId="220CD173" w14:textId="77777777">
        <w:trPr>
          <w:trHeight w:val="983"/>
          <w:jc w:val="center"/>
        </w:trPr>
        <w:tc>
          <w:tcPr>
            <w:tcW w:w="3168" w:type="dxa"/>
            <w:vMerge w:val="restart"/>
            <w:tcBorders>
              <w:tl2br w:val="nil"/>
              <w:tr2bl w:val="nil"/>
            </w:tcBorders>
            <w:vAlign w:val="center"/>
          </w:tcPr>
          <w:p w14:paraId="1B65E166" w14:textId="77777777" w:rsidR="00000000" w:rsidRDefault="0001688F">
            <w:pPr>
              <w:pStyle w:val="af4"/>
              <w:spacing w:before="0" w:beforeAutospacing="0" w:after="0" w:afterAutospacing="0"/>
              <w:jc w:val="center"/>
              <w:outlineLvl w:val="0"/>
              <w:rPr>
                <w:b/>
                <w:kern w:val="44"/>
                <w:sz w:val="21"/>
                <w:szCs w:val="21"/>
              </w:rPr>
            </w:pPr>
            <w:r>
              <w:rPr>
                <w:b/>
                <w:kern w:val="44"/>
                <w:sz w:val="21"/>
                <w:szCs w:val="21"/>
              </w:rPr>
              <w:t>4.</w:t>
            </w:r>
            <w:r>
              <w:rPr>
                <w:b/>
                <w:kern w:val="44"/>
                <w:sz w:val="21"/>
                <w:szCs w:val="21"/>
              </w:rPr>
              <w:t>保教能力</w:t>
            </w:r>
          </w:p>
          <w:p w14:paraId="2E84D1A9" w14:textId="77777777" w:rsidR="00000000" w:rsidRDefault="0001688F">
            <w:pPr>
              <w:ind w:firstLineChars="200" w:firstLine="420"/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理解幼儿园教师的角色定位。依据《幼儿园教育指导纲要（试行）》和《</w:t>
            </w:r>
            <w:r>
              <w:rPr>
                <w:rFonts w:ascii="Calibri" w:eastAsia="宋体" w:hAnsi="Calibri" w:cs="Calibri"/>
                <w:szCs w:val="21"/>
                <w:lang w:bidi="ar"/>
              </w:rPr>
              <w:t>3-6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岁儿童学习与发展指南》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，根据幼儿身心发展规律和学习特点，运用幼儿保育与教育知识，科学规划一日生活、科学创设环境、合理组织活动。具有观察幼儿、与幼儿谈话并记录与分析的能力；具有幼儿园活动评价能力。</w:t>
            </w:r>
          </w:p>
        </w:tc>
        <w:tc>
          <w:tcPr>
            <w:tcW w:w="4716" w:type="dxa"/>
            <w:tcBorders>
              <w:tl2br w:val="nil"/>
              <w:tr2bl w:val="nil"/>
            </w:tcBorders>
            <w:vAlign w:val="center"/>
          </w:tcPr>
          <w:p w14:paraId="386BFE70" w14:textId="77777777" w:rsidR="00000000" w:rsidRDefault="0001688F">
            <w:pPr>
              <w:jc w:val="left"/>
              <w:rPr>
                <w:rFonts w:ascii="宋体" w:eastAsia="宋体" w:hAnsi="宋体" w:cs="宋体" w:hint="eastAsia"/>
                <w:u w:val="single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4-1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理解幼儿园教师保教结合的角色定位，支持和引导幼儿身心发展。</w:t>
            </w:r>
          </w:p>
        </w:tc>
      </w:tr>
      <w:tr w:rsidR="00000000" w14:paraId="198BBFCA" w14:textId="77777777">
        <w:trPr>
          <w:trHeight w:val="1408"/>
          <w:jc w:val="center"/>
        </w:trPr>
        <w:tc>
          <w:tcPr>
            <w:tcW w:w="3168" w:type="dxa"/>
            <w:vMerge/>
            <w:tcBorders>
              <w:tl2br w:val="nil"/>
              <w:tr2bl w:val="nil"/>
            </w:tcBorders>
            <w:vAlign w:val="center"/>
          </w:tcPr>
          <w:p w14:paraId="60CBFC8C" w14:textId="77777777" w:rsidR="00000000" w:rsidRDefault="0001688F">
            <w:pPr>
              <w:rPr>
                <w:rFonts w:hint="eastAsia"/>
              </w:rPr>
            </w:pPr>
          </w:p>
        </w:tc>
        <w:tc>
          <w:tcPr>
            <w:tcW w:w="4716" w:type="dxa"/>
            <w:tcBorders>
              <w:tl2br w:val="nil"/>
              <w:tr2bl w:val="nil"/>
            </w:tcBorders>
            <w:vAlign w:val="center"/>
          </w:tcPr>
          <w:p w14:paraId="0CA4638D" w14:textId="77777777" w:rsidR="00000000" w:rsidRDefault="0001688F">
            <w:pPr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4-2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能够依据《幼儿园教育指导纲要（试行）和《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3-6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岁儿童学习与发展指南》，根据幼儿身心发展规律和特点，科学规划并组织幼儿园一日生活。</w:t>
            </w:r>
          </w:p>
        </w:tc>
      </w:tr>
      <w:tr w:rsidR="00000000" w14:paraId="492F3DDB" w14:textId="77777777">
        <w:trPr>
          <w:trHeight w:val="1333"/>
          <w:jc w:val="center"/>
        </w:trPr>
        <w:tc>
          <w:tcPr>
            <w:tcW w:w="3168" w:type="dxa"/>
            <w:vMerge/>
            <w:tcBorders>
              <w:tl2br w:val="nil"/>
              <w:tr2bl w:val="nil"/>
            </w:tcBorders>
            <w:vAlign w:val="center"/>
          </w:tcPr>
          <w:p w14:paraId="21495844" w14:textId="77777777" w:rsidR="00000000" w:rsidRDefault="0001688F">
            <w:pPr>
              <w:rPr>
                <w:rFonts w:hint="eastAsia"/>
              </w:rPr>
            </w:pPr>
          </w:p>
        </w:tc>
        <w:tc>
          <w:tcPr>
            <w:tcW w:w="4716" w:type="dxa"/>
            <w:tcBorders>
              <w:tl2br w:val="nil"/>
              <w:tr2bl w:val="nil"/>
            </w:tcBorders>
            <w:vAlign w:val="center"/>
          </w:tcPr>
          <w:p w14:paraId="15CBDECE" w14:textId="77777777" w:rsidR="00000000" w:rsidRDefault="0001688F">
            <w:pPr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 xml:space="preserve">4-3 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能够以儿童发展为中心，根据幼儿的学习与发展需要，为幼儿创设适宜的学习环境，并有效运用多种教学方法，合理设计与实施幼儿园保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教活动。</w:t>
            </w:r>
          </w:p>
        </w:tc>
      </w:tr>
      <w:tr w:rsidR="00000000" w14:paraId="4617042B" w14:textId="77777777">
        <w:trPr>
          <w:trHeight w:val="1103"/>
          <w:jc w:val="center"/>
        </w:trPr>
        <w:tc>
          <w:tcPr>
            <w:tcW w:w="3168" w:type="dxa"/>
            <w:vMerge/>
            <w:tcBorders>
              <w:tl2br w:val="nil"/>
              <w:tr2bl w:val="nil"/>
            </w:tcBorders>
            <w:vAlign w:val="center"/>
          </w:tcPr>
          <w:p w14:paraId="3464DD2A" w14:textId="77777777" w:rsidR="00000000" w:rsidRDefault="0001688F">
            <w:pPr>
              <w:rPr>
                <w:rFonts w:hint="eastAsia"/>
              </w:rPr>
            </w:pPr>
          </w:p>
        </w:tc>
        <w:tc>
          <w:tcPr>
            <w:tcW w:w="4716" w:type="dxa"/>
            <w:tcBorders>
              <w:tl2br w:val="nil"/>
              <w:tr2bl w:val="nil"/>
            </w:tcBorders>
            <w:vAlign w:val="center"/>
          </w:tcPr>
          <w:p w14:paraId="1C856F99" w14:textId="77777777" w:rsidR="00000000" w:rsidRDefault="0001688F">
            <w:pPr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 xml:space="preserve">4-4 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能够观察、记录、分析幼儿的行为与表现，并能用多种方法对所开展的保教活动进行评价。</w:t>
            </w:r>
          </w:p>
        </w:tc>
      </w:tr>
      <w:tr w:rsidR="00000000" w14:paraId="17B87848" w14:textId="77777777">
        <w:trPr>
          <w:jc w:val="center"/>
        </w:trPr>
        <w:tc>
          <w:tcPr>
            <w:tcW w:w="3168" w:type="dxa"/>
            <w:vMerge w:val="restart"/>
            <w:tcBorders>
              <w:tl2br w:val="nil"/>
              <w:tr2bl w:val="nil"/>
            </w:tcBorders>
            <w:vAlign w:val="center"/>
          </w:tcPr>
          <w:p w14:paraId="7C07B950" w14:textId="77777777" w:rsidR="00000000" w:rsidRDefault="0001688F">
            <w:pPr>
              <w:pStyle w:val="af4"/>
              <w:spacing w:before="0" w:beforeAutospacing="0" w:after="0" w:afterAutospacing="0"/>
              <w:jc w:val="center"/>
              <w:outlineLvl w:val="0"/>
              <w:rPr>
                <w:b/>
                <w:kern w:val="44"/>
                <w:sz w:val="21"/>
                <w:szCs w:val="21"/>
              </w:rPr>
            </w:pPr>
            <w:r>
              <w:rPr>
                <w:b/>
                <w:kern w:val="44"/>
                <w:sz w:val="21"/>
                <w:szCs w:val="21"/>
              </w:rPr>
              <w:t>5.</w:t>
            </w:r>
            <w:r>
              <w:rPr>
                <w:b/>
                <w:kern w:val="44"/>
                <w:sz w:val="21"/>
                <w:szCs w:val="21"/>
              </w:rPr>
              <w:t>班级管理</w:t>
            </w:r>
          </w:p>
          <w:p w14:paraId="4F5D2E25" w14:textId="77777777" w:rsidR="00000000" w:rsidRDefault="0001688F">
            <w:pPr>
              <w:ind w:firstLineChars="200" w:firstLine="42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掌握幼儿园班级各项活动常规工作的方法与要点，建立、健全班级秩序与规则，能够充分利用园内外各种教育资源，合理规划利用时间与空间，创设良好班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lastRenderedPageBreak/>
              <w:t>级环境。能够有效进行家园互动并与社区沟通合作，建立良好的同伴关系和师幼关系，营造平等、协作、友爱的班级氛围。</w:t>
            </w:r>
          </w:p>
        </w:tc>
        <w:tc>
          <w:tcPr>
            <w:tcW w:w="4716" w:type="dxa"/>
            <w:tcBorders>
              <w:tl2br w:val="nil"/>
              <w:tr2bl w:val="nil"/>
            </w:tcBorders>
            <w:vAlign w:val="center"/>
          </w:tcPr>
          <w:p w14:paraId="44C0137D" w14:textId="77777777" w:rsidR="00000000" w:rsidRDefault="0001688F">
            <w:pPr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lastRenderedPageBreak/>
              <w:t xml:space="preserve">5-1 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具有将幼儿认知发展、能力提升与品德养成相结合的意识，明确身心健康对幼儿全面发展的重要作用，坚持落实立德树人的根本任务。</w:t>
            </w:r>
          </w:p>
        </w:tc>
      </w:tr>
      <w:tr w:rsidR="00000000" w14:paraId="27CD0E1B" w14:textId="77777777">
        <w:trPr>
          <w:jc w:val="center"/>
        </w:trPr>
        <w:tc>
          <w:tcPr>
            <w:tcW w:w="3168" w:type="dxa"/>
            <w:vMerge/>
            <w:tcBorders>
              <w:tl2br w:val="nil"/>
              <w:tr2bl w:val="nil"/>
            </w:tcBorders>
            <w:vAlign w:val="center"/>
          </w:tcPr>
          <w:p w14:paraId="1AEB1BC7" w14:textId="77777777" w:rsidR="00000000" w:rsidRDefault="0001688F">
            <w:pPr>
              <w:rPr>
                <w:rFonts w:hint="eastAsia"/>
              </w:rPr>
            </w:pPr>
          </w:p>
        </w:tc>
        <w:tc>
          <w:tcPr>
            <w:tcW w:w="4716" w:type="dxa"/>
            <w:tcBorders>
              <w:tl2br w:val="nil"/>
              <w:tr2bl w:val="nil"/>
            </w:tcBorders>
            <w:vAlign w:val="center"/>
          </w:tcPr>
          <w:p w14:paraId="48956EEB" w14:textId="77777777" w:rsidR="00000000" w:rsidRDefault="0001688F">
            <w:pPr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 xml:space="preserve">5-2 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掌握幼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儿德育基本原理与方法，能够遵循幼儿身心发展规律和阶段特点，以情感教育和培养良好行为习惯为主，将品德培养贯穿于幼儿生活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lastRenderedPageBreak/>
              <w:t>以及各项活动之中，注重潜移默化的影响。</w:t>
            </w:r>
          </w:p>
        </w:tc>
      </w:tr>
      <w:tr w:rsidR="00000000" w14:paraId="73BF624F" w14:textId="77777777">
        <w:trPr>
          <w:jc w:val="center"/>
        </w:trPr>
        <w:tc>
          <w:tcPr>
            <w:tcW w:w="3168" w:type="dxa"/>
            <w:vMerge/>
            <w:tcBorders>
              <w:tl2br w:val="nil"/>
              <w:tr2bl w:val="nil"/>
            </w:tcBorders>
            <w:vAlign w:val="center"/>
          </w:tcPr>
          <w:p w14:paraId="00A2E865" w14:textId="77777777" w:rsidR="00000000" w:rsidRDefault="0001688F">
            <w:pPr>
              <w:rPr>
                <w:rFonts w:hint="eastAsia"/>
              </w:rPr>
            </w:pPr>
          </w:p>
        </w:tc>
        <w:tc>
          <w:tcPr>
            <w:tcW w:w="4716" w:type="dxa"/>
            <w:tcBorders>
              <w:tl2br w:val="nil"/>
              <w:tr2bl w:val="nil"/>
            </w:tcBorders>
            <w:vAlign w:val="center"/>
          </w:tcPr>
          <w:p w14:paraId="04BA2238" w14:textId="77777777" w:rsidR="00000000" w:rsidRDefault="0001688F">
            <w:pPr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 xml:space="preserve">5-3 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掌握班级管理的原理与方法，能够灵活处理班级管理中出现的问题，具备较强的组织活动与规范管理能力，能够有效地与幼儿家长及社区沟通、协调与合作。</w:t>
            </w:r>
          </w:p>
        </w:tc>
      </w:tr>
      <w:tr w:rsidR="00000000" w14:paraId="006750DC" w14:textId="77777777">
        <w:trPr>
          <w:trHeight w:val="1394"/>
          <w:jc w:val="center"/>
        </w:trPr>
        <w:tc>
          <w:tcPr>
            <w:tcW w:w="3168" w:type="dxa"/>
            <w:vMerge w:val="restart"/>
            <w:tcBorders>
              <w:tl2br w:val="nil"/>
              <w:tr2bl w:val="nil"/>
            </w:tcBorders>
            <w:vAlign w:val="center"/>
          </w:tcPr>
          <w:p w14:paraId="102B5D3B" w14:textId="77777777" w:rsidR="00000000" w:rsidRDefault="0001688F">
            <w:pPr>
              <w:pStyle w:val="af4"/>
              <w:spacing w:before="0" w:beforeAutospacing="0" w:after="0" w:afterAutospacing="0"/>
              <w:jc w:val="center"/>
              <w:outlineLvl w:val="0"/>
              <w:rPr>
                <w:b/>
                <w:kern w:val="44"/>
                <w:sz w:val="21"/>
                <w:szCs w:val="21"/>
              </w:rPr>
            </w:pPr>
            <w:r>
              <w:rPr>
                <w:b/>
                <w:kern w:val="44"/>
                <w:sz w:val="21"/>
                <w:szCs w:val="21"/>
              </w:rPr>
              <w:t>6.</w:t>
            </w:r>
            <w:r>
              <w:rPr>
                <w:b/>
                <w:kern w:val="44"/>
                <w:sz w:val="21"/>
                <w:szCs w:val="21"/>
              </w:rPr>
              <w:t>综合育人</w:t>
            </w:r>
          </w:p>
          <w:p w14:paraId="6AA463A4" w14:textId="77777777" w:rsidR="00000000" w:rsidRDefault="0001688F">
            <w:pPr>
              <w:ind w:firstLineChars="200" w:firstLine="42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树立德育为先的理念，掌握幼儿社会性与情感发展的特点和规律，注重幼儿良好意志品质和行为习惯的培养。理解环境育人价值，重视生活育人作用，积极发挥幼儿园文化和一日生活对幼儿身心发展的有益功能。坚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持全面育人和全程育人，能够利用幼儿园、家庭和社区各种资源综合育人。</w:t>
            </w:r>
          </w:p>
        </w:tc>
        <w:tc>
          <w:tcPr>
            <w:tcW w:w="4716" w:type="dxa"/>
            <w:tcBorders>
              <w:tl2br w:val="nil"/>
              <w:tr2bl w:val="nil"/>
            </w:tcBorders>
            <w:vAlign w:val="center"/>
          </w:tcPr>
          <w:p w14:paraId="3F8F8829" w14:textId="77777777" w:rsidR="00000000" w:rsidRDefault="0001688F">
            <w:pPr>
              <w:jc w:val="left"/>
              <w:rPr>
                <w:rFonts w:ascii="宋体" w:eastAsia="宋体" w:hAnsi="宋体" w:cs="宋体" w:hint="eastAsia"/>
                <w:u w:val="single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 xml:space="preserve">6-1 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树立环境育人的理念，了解园所文化和一日生活对幼儿发展的价值，能够充分利用各种教育契机，对幼儿进行教育。</w:t>
            </w:r>
          </w:p>
        </w:tc>
      </w:tr>
      <w:tr w:rsidR="00000000" w14:paraId="5A5DB06E" w14:textId="77777777">
        <w:trPr>
          <w:jc w:val="center"/>
        </w:trPr>
        <w:tc>
          <w:tcPr>
            <w:tcW w:w="3168" w:type="dxa"/>
            <w:vMerge/>
            <w:tcBorders>
              <w:tl2br w:val="nil"/>
              <w:tr2bl w:val="nil"/>
            </w:tcBorders>
            <w:vAlign w:val="center"/>
          </w:tcPr>
          <w:p w14:paraId="1695B1BC" w14:textId="77777777" w:rsidR="00000000" w:rsidRDefault="0001688F">
            <w:pPr>
              <w:rPr>
                <w:rFonts w:hint="eastAsia"/>
              </w:rPr>
            </w:pPr>
          </w:p>
        </w:tc>
        <w:tc>
          <w:tcPr>
            <w:tcW w:w="4716" w:type="dxa"/>
            <w:tcBorders>
              <w:tl2br w:val="nil"/>
              <w:tr2bl w:val="nil"/>
            </w:tcBorders>
            <w:vAlign w:val="center"/>
          </w:tcPr>
          <w:p w14:paraId="07D03A6A" w14:textId="77777777" w:rsidR="00000000" w:rsidRDefault="0001688F">
            <w:pPr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 xml:space="preserve">6-2 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了解幼儿社会性与情感发展的特点和规律，能够根据幼儿园教育教学活动创设环境，培养幼儿良好意志品质和行为习惯。</w:t>
            </w:r>
          </w:p>
        </w:tc>
      </w:tr>
      <w:tr w:rsidR="00000000" w14:paraId="5DCF6E5A" w14:textId="77777777">
        <w:trPr>
          <w:jc w:val="center"/>
        </w:trPr>
        <w:tc>
          <w:tcPr>
            <w:tcW w:w="3168" w:type="dxa"/>
            <w:vMerge/>
            <w:tcBorders>
              <w:tl2br w:val="nil"/>
              <w:tr2bl w:val="nil"/>
            </w:tcBorders>
            <w:vAlign w:val="center"/>
          </w:tcPr>
          <w:p w14:paraId="574659A3" w14:textId="77777777" w:rsidR="00000000" w:rsidRDefault="0001688F">
            <w:pPr>
              <w:rPr>
                <w:rFonts w:hint="eastAsia"/>
              </w:rPr>
            </w:pPr>
          </w:p>
        </w:tc>
        <w:tc>
          <w:tcPr>
            <w:tcW w:w="4716" w:type="dxa"/>
            <w:tcBorders>
              <w:tl2br w:val="nil"/>
              <w:tr2bl w:val="nil"/>
            </w:tcBorders>
            <w:vAlign w:val="center"/>
          </w:tcPr>
          <w:p w14:paraId="40E9A0ED" w14:textId="77777777" w:rsidR="00000000" w:rsidRDefault="0001688F">
            <w:pPr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 xml:space="preserve">6-3 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能够综合利用幼儿园、家庭和社区各种资源，有效合作，全程、全面育人。</w:t>
            </w:r>
          </w:p>
        </w:tc>
      </w:tr>
      <w:tr w:rsidR="00000000" w14:paraId="05B992C2" w14:textId="77777777">
        <w:trPr>
          <w:trHeight w:val="1259"/>
          <w:jc w:val="center"/>
        </w:trPr>
        <w:tc>
          <w:tcPr>
            <w:tcW w:w="3168" w:type="dxa"/>
            <w:vMerge w:val="restart"/>
            <w:tcBorders>
              <w:tl2br w:val="nil"/>
              <w:tr2bl w:val="nil"/>
            </w:tcBorders>
            <w:vAlign w:val="center"/>
          </w:tcPr>
          <w:p w14:paraId="79C94CC2" w14:textId="77777777" w:rsidR="00000000" w:rsidRDefault="0001688F">
            <w:pPr>
              <w:pStyle w:val="af4"/>
              <w:spacing w:before="0" w:beforeAutospacing="0" w:after="0" w:afterAutospacing="0"/>
              <w:jc w:val="center"/>
              <w:outlineLvl w:val="0"/>
              <w:rPr>
                <w:b/>
                <w:kern w:val="44"/>
                <w:sz w:val="21"/>
                <w:szCs w:val="21"/>
              </w:rPr>
            </w:pPr>
            <w:r>
              <w:rPr>
                <w:b/>
                <w:kern w:val="44"/>
                <w:sz w:val="21"/>
                <w:szCs w:val="21"/>
              </w:rPr>
              <w:t>7.</w:t>
            </w:r>
            <w:r>
              <w:rPr>
                <w:b/>
                <w:kern w:val="44"/>
                <w:sz w:val="21"/>
                <w:szCs w:val="21"/>
              </w:rPr>
              <w:t>学会反思</w:t>
            </w:r>
          </w:p>
          <w:p w14:paraId="3A92950E" w14:textId="77777777" w:rsidR="00000000" w:rsidRDefault="0001688F">
            <w:pPr>
              <w:ind w:firstLineChars="200" w:firstLine="420"/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具有终身学习与专业发展意识，掌握国内外学前教育前沿成果与改革发展动态，能够将个人发展与国家社会对学前教育人才的需要相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结合，制定专业学习和职业生涯发展规划，以适应时代和学前教育发展需求。具有一定专业创新意识，初步掌握反思方法和技能，能够运用批判性思维分析和解决学前教育的相关问题。</w:t>
            </w:r>
          </w:p>
        </w:tc>
        <w:tc>
          <w:tcPr>
            <w:tcW w:w="4716" w:type="dxa"/>
            <w:tcBorders>
              <w:tl2br w:val="nil"/>
              <w:tr2bl w:val="nil"/>
            </w:tcBorders>
            <w:vAlign w:val="center"/>
          </w:tcPr>
          <w:p w14:paraId="246D0730" w14:textId="77777777" w:rsidR="00000000" w:rsidRDefault="0001688F">
            <w:pPr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 xml:space="preserve">7-1 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理解教育反思的含义与价值，能够从自己的教育实践中分析教育教学得失，增强自我反思与自我评价能力。</w:t>
            </w:r>
          </w:p>
        </w:tc>
      </w:tr>
      <w:tr w:rsidR="00000000" w14:paraId="05B6E976" w14:textId="77777777">
        <w:trPr>
          <w:trHeight w:val="2436"/>
          <w:jc w:val="center"/>
        </w:trPr>
        <w:tc>
          <w:tcPr>
            <w:tcW w:w="3168" w:type="dxa"/>
            <w:vMerge/>
            <w:tcBorders>
              <w:tl2br w:val="nil"/>
              <w:tr2bl w:val="nil"/>
            </w:tcBorders>
            <w:vAlign w:val="center"/>
          </w:tcPr>
          <w:p w14:paraId="3B3FD98B" w14:textId="77777777" w:rsidR="00000000" w:rsidRDefault="0001688F">
            <w:pPr>
              <w:rPr>
                <w:rFonts w:hint="eastAsia"/>
              </w:rPr>
            </w:pPr>
          </w:p>
        </w:tc>
        <w:tc>
          <w:tcPr>
            <w:tcW w:w="4716" w:type="dxa"/>
            <w:tcBorders>
              <w:tl2br w:val="nil"/>
              <w:tr2bl w:val="nil"/>
            </w:tcBorders>
            <w:vAlign w:val="center"/>
          </w:tcPr>
          <w:p w14:paraId="1B8984C3" w14:textId="77777777" w:rsidR="00000000" w:rsidRDefault="0001688F">
            <w:pPr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 xml:space="preserve">7-2 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能够从幼儿学习与发展、保育教育、专业理解多重视角，挖掘真实教育活动案例与关键事件，通过撰写活动反思，反观自己教育理论的缺失与教育实践的不足，能够批判性地分析与创新性研究解决学前教育实践问题。</w:t>
            </w:r>
          </w:p>
        </w:tc>
      </w:tr>
      <w:tr w:rsidR="00000000" w14:paraId="13201DEC" w14:textId="77777777">
        <w:trPr>
          <w:jc w:val="center"/>
        </w:trPr>
        <w:tc>
          <w:tcPr>
            <w:tcW w:w="3168" w:type="dxa"/>
            <w:vMerge/>
            <w:tcBorders>
              <w:tl2br w:val="nil"/>
              <w:tr2bl w:val="nil"/>
            </w:tcBorders>
            <w:vAlign w:val="center"/>
          </w:tcPr>
          <w:p w14:paraId="55270552" w14:textId="77777777" w:rsidR="00000000" w:rsidRDefault="0001688F">
            <w:pPr>
              <w:rPr>
                <w:rFonts w:hint="eastAsia"/>
              </w:rPr>
            </w:pPr>
          </w:p>
        </w:tc>
        <w:tc>
          <w:tcPr>
            <w:tcW w:w="4716" w:type="dxa"/>
            <w:tcBorders>
              <w:tl2br w:val="nil"/>
              <w:tr2bl w:val="nil"/>
            </w:tcBorders>
            <w:vAlign w:val="center"/>
          </w:tcPr>
          <w:p w14:paraId="5503F022" w14:textId="77777777" w:rsidR="00000000" w:rsidRDefault="0001688F">
            <w:pPr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 xml:space="preserve">7-3 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能够恰当运用学前教育研究方法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，研究学前教育实践中的迫切问题，形成对学前教育现象与问题的独特思考与见解。</w:t>
            </w:r>
          </w:p>
        </w:tc>
      </w:tr>
      <w:tr w:rsidR="00000000" w14:paraId="2821FBBF" w14:textId="77777777">
        <w:trPr>
          <w:trHeight w:val="1233"/>
          <w:jc w:val="center"/>
        </w:trPr>
        <w:tc>
          <w:tcPr>
            <w:tcW w:w="3168" w:type="dxa"/>
            <w:vMerge w:val="restart"/>
            <w:tcBorders>
              <w:tl2br w:val="nil"/>
              <w:tr2bl w:val="nil"/>
            </w:tcBorders>
            <w:vAlign w:val="center"/>
          </w:tcPr>
          <w:p w14:paraId="5228AAD8" w14:textId="77777777" w:rsidR="00000000" w:rsidRDefault="0001688F">
            <w:pPr>
              <w:pStyle w:val="af4"/>
              <w:spacing w:before="0" w:beforeAutospacing="0" w:after="0" w:afterAutospacing="0"/>
              <w:jc w:val="center"/>
              <w:outlineLvl w:val="0"/>
              <w:rPr>
                <w:b/>
                <w:kern w:val="44"/>
                <w:sz w:val="21"/>
                <w:szCs w:val="21"/>
              </w:rPr>
            </w:pPr>
            <w:r>
              <w:rPr>
                <w:b/>
                <w:kern w:val="44"/>
                <w:sz w:val="21"/>
                <w:szCs w:val="21"/>
              </w:rPr>
              <w:t>8.</w:t>
            </w:r>
            <w:r>
              <w:rPr>
                <w:b/>
                <w:kern w:val="44"/>
                <w:sz w:val="21"/>
                <w:szCs w:val="21"/>
              </w:rPr>
              <w:t>沟通合作</w:t>
            </w:r>
          </w:p>
          <w:p w14:paraId="7D2EFE93" w14:textId="77777777" w:rsidR="00000000" w:rsidRDefault="0001688F">
            <w:pPr>
              <w:ind w:firstLineChars="200" w:firstLine="420"/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理解学习共同体的特点与价值，体验专业共同体的发展优势。具有团队协作精神，积极主动参与小组合作学习，分享学前教育经验与资源。掌握有效的合作沟通技能，善于倾听他人意见，准确表达自己的见解。</w:t>
            </w:r>
          </w:p>
        </w:tc>
        <w:tc>
          <w:tcPr>
            <w:tcW w:w="4716" w:type="dxa"/>
            <w:tcBorders>
              <w:tl2br w:val="nil"/>
              <w:tr2bl w:val="nil"/>
            </w:tcBorders>
            <w:vAlign w:val="center"/>
          </w:tcPr>
          <w:p w14:paraId="0EE95301" w14:textId="77777777" w:rsidR="00000000" w:rsidRDefault="0001688F">
            <w:pPr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 xml:space="preserve">8-1 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理解学习共同体的特点与价值，体验专业共同体的发展优势，认同合作学习是重要的学习方式。</w:t>
            </w:r>
          </w:p>
        </w:tc>
      </w:tr>
      <w:tr w:rsidR="00000000" w14:paraId="146EEA04" w14:textId="77777777">
        <w:trPr>
          <w:trHeight w:val="1265"/>
          <w:jc w:val="center"/>
        </w:trPr>
        <w:tc>
          <w:tcPr>
            <w:tcW w:w="3168" w:type="dxa"/>
            <w:vMerge/>
            <w:tcBorders>
              <w:tl2br w:val="nil"/>
              <w:tr2bl w:val="nil"/>
            </w:tcBorders>
            <w:vAlign w:val="center"/>
          </w:tcPr>
          <w:p w14:paraId="3AC39292" w14:textId="77777777" w:rsidR="00000000" w:rsidRDefault="0001688F">
            <w:pPr>
              <w:rPr>
                <w:rFonts w:hint="eastAsia"/>
              </w:rPr>
            </w:pPr>
          </w:p>
        </w:tc>
        <w:tc>
          <w:tcPr>
            <w:tcW w:w="4716" w:type="dxa"/>
            <w:tcBorders>
              <w:tl2br w:val="nil"/>
              <w:tr2bl w:val="nil"/>
            </w:tcBorders>
            <w:vAlign w:val="center"/>
          </w:tcPr>
          <w:p w14:paraId="7BDAD01D" w14:textId="77777777" w:rsidR="00000000" w:rsidRDefault="0001688F">
            <w:pPr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 xml:space="preserve">8-2 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掌握有效的合作沟通技能，能够用合适的方法和策略与幼儿、教师、家长及社区沟通交流，善于倾听他人意见，准确表达自己的见解。</w:t>
            </w:r>
          </w:p>
        </w:tc>
      </w:tr>
      <w:tr w:rsidR="00000000" w14:paraId="4A03C2E3" w14:textId="77777777">
        <w:trPr>
          <w:jc w:val="center"/>
        </w:trPr>
        <w:tc>
          <w:tcPr>
            <w:tcW w:w="3168" w:type="dxa"/>
            <w:vMerge/>
            <w:tcBorders>
              <w:tl2br w:val="nil"/>
              <w:tr2bl w:val="nil"/>
            </w:tcBorders>
            <w:vAlign w:val="center"/>
          </w:tcPr>
          <w:p w14:paraId="7E144A21" w14:textId="77777777" w:rsidR="00000000" w:rsidRDefault="0001688F">
            <w:pPr>
              <w:rPr>
                <w:rFonts w:hint="eastAsia"/>
              </w:rPr>
            </w:pPr>
          </w:p>
        </w:tc>
        <w:tc>
          <w:tcPr>
            <w:tcW w:w="4716" w:type="dxa"/>
            <w:tcBorders>
              <w:tl2br w:val="nil"/>
              <w:tr2bl w:val="nil"/>
            </w:tcBorders>
            <w:vAlign w:val="center"/>
          </w:tcPr>
          <w:p w14:paraId="6B6CDA68" w14:textId="77777777" w:rsidR="00000000" w:rsidRDefault="0001688F">
            <w:pPr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8-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 xml:space="preserve">3 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具有团队协作精神，理解团队中每个人的角色定位及对整个团队的意义，积极主动参与小组合作学习，分享学前教育经验与资源，开展合作研究。</w:t>
            </w:r>
          </w:p>
        </w:tc>
      </w:tr>
    </w:tbl>
    <w:p w14:paraId="0D586917" w14:textId="77777777" w:rsidR="00000000" w:rsidRDefault="0001688F">
      <w:pPr>
        <w:widowControl/>
        <w:jc w:val="left"/>
        <w:rPr>
          <w:rFonts w:ascii="宋体" w:hAnsi="宋体" w:cs="宋体" w:hint="eastAsia"/>
          <w:sz w:val="22"/>
        </w:rPr>
      </w:pPr>
      <w:r>
        <w:rPr>
          <w:rFonts w:ascii="宋体" w:hAnsi="宋体" w:cs="宋体" w:hint="eastAsia"/>
          <w:sz w:val="22"/>
          <w:lang w:bidi="ar"/>
        </w:rPr>
        <w:t xml:space="preserve"> </w:t>
      </w:r>
    </w:p>
    <w:p w14:paraId="13C45D0B" w14:textId="77777777" w:rsidR="00000000" w:rsidRDefault="0001688F">
      <w:pPr>
        <w:spacing w:beforeLines="50" w:before="156" w:afterLines="50" w:after="156" w:line="360" w:lineRule="auto"/>
        <w:jc w:val="center"/>
        <w:rPr>
          <w:rFonts w:ascii="黑体" w:eastAsia="黑体" w:hAnsi="黑体" w:hint="eastAsia"/>
          <w:b/>
          <w:szCs w:val="21"/>
        </w:rPr>
      </w:pPr>
    </w:p>
    <w:p w14:paraId="6F321F9F" w14:textId="77777777" w:rsidR="00000000" w:rsidRDefault="0001688F">
      <w:pPr>
        <w:pStyle w:val="2"/>
        <w:numPr>
          <w:ilvl w:val="0"/>
          <w:numId w:val="1"/>
        </w:numPr>
        <w:spacing w:beforeLines="50" w:before="156" w:afterLines="50" w:after="156" w:line="360" w:lineRule="auto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毕业要求与培养目标对应关系矩阵</w:t>
      </w:r>
    </w:p>
    <w:p w14:paraId="70F4128A" w14:textId="77777777" w:rsidR="00000000" w:rsidRDefault="0001688F">
      <w:pPr>
        <w:spacing w:beforeLines="50" w:before="156" w:afterLines="50" w:after="156" w:line="360" w:lineRule="auto"/>
        <w:jc w:val="center"/>
        <w:rPr>
          <w:rFonts w:hint="eastAsia"/>
        </w:rPr>
      </w:pPr>
      <w:r>
        <w:rPr>
          <w:rFonts w:ascii="黑体" w:eastAsia="黑体" w:hAnsi="黑体" w:hint="eastAsia"/>
          <w:b/>
          <w:szCs w:val="21"/>
        </w:rPr>
        <w:t>表</w:t>
      </w:r>
      <w:r>
        <w:rPr>
          <w:rFonts w:ascii="黑体" w:eastAsia="黑体" w:hAnsi="黑体" w:hint="eastAsia"/>
          <w:b/>
          <w:szCs w:val="21"/>
        </w:rPr>
        <w:t xml:space="preserve">2 </w:t>
      </w:r>
      <w:r>
        <w:rPr>
          <w:rFonts w:ascii="黑体" w:eastAsia="黑体" w:hAnsi="黑体" w:hint="eastAsia"/>
          <w:b/>
          <w:szCs w:val="21"/>
        </w:rPr>
        <w:t>毕业要求</w:t>
      </w:r>
      <w:r>
        <w:rPr>
          <w:rFonts w:ascii="黑体" w:eastAsia="黑体" w:hAnsi="黑体"/>
          <w:b/>
          <w:szCs w:val="21"/>
        </w:rPr>
        <w:t>与培养目标对应关系矩阵</w:t>
      </w:r>
    </w:p>
    <w:tbl>
      <w:tblPr>
        <w:tblW w:w="7972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2304"/>
        <w:gridCol w:w="1417"/>
        <w:gridCol w:w="1417"/>
        <w:gridCol w:w="1417"/>
        <w:gridCol w:w="1417"/>
      </w:tblGrid>
      <w:tr w:rsidR="00000000" w14:paraId="71806491" w14:textId="77777777">
        <w:trPr>
          <w:cantSplit/>
          <w:trHeight w:val="567"/>
          <w:tblHeader/>
          <w:jc w:val="center"/>
        </w:trPr>
        <w:tc>
          <w:tcPr>
            <w:tcW w:w="2304" w:type="dxa"/>
            <w:vAlign w:val="center"/>
          </w:tcPr>
          <w:p w14:paraId="5E783B08" w14:textId="77777777" w:rsidR="00000000" w:rsidRDefault="0001688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毕业要求</w:t>
            </w:r>
          </w:p>
        </w:tc>
        <w:tc>
          <w:tcPr>
            <w:tcW w:w="1417" w:type="dxa"/>
            <w:vAlign w:val="center"/>
          </w:tcPr>
          <w:p w14:paraId="457D8855" w14:textId="77777777" w:rsidR="00000000" w:rsidRDefault="0001688F">
            <w:pPr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培养目标</w:t>
            </w:r>
            <w:r>
              <w:rPr>
                <w:rFonts w:ascii="宋体" w:hAnsi="宋体" w:cs="宋体" w:hint="eastAsia"/>
                <w:b/>
                <w:szCs w:val="21"/>
              </w:rPr>
              <w:t>1</w:t>
            </w:r>
          </w:p>
        </w:tc>
        <w:tc>
          <w:tcPr>
            <w:tcW w:w="1417" w:type="dxa"/>
            <w:vAlign w:val="center"/>
          </w:tcPr>
          <w:p w14:paraId="7BE40A54" w14:textId="77777777" w:rsidR="00000000" w:rsidRDefault="0001688F">
            <w:pPr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培养目标</w:t>
            </w:r>
            <w:r>
              <w:rPr>
                <w:rFonts w:ascii="宋体" w:hAnsi="宋体" w:cs="宋体" w:hint="eastAsia"/>
                <w:b/>
                <w:szCs w:val="21"/>
              </w:rPr>
              <w:t>2</w:t>
            </w:r>
          </w:p>
        </w:tc>
        <w:tc>
          <w:tcPr>
            <w:tcW w:w="1417" w:type="dxa"/>
            <w:vAlign w:val="center"/>
          </w:tcPr>
          <w:p w14:paraId="766D3678" w14:textId="77777777" w:rsidR="00000000" w:rsidRDefault="0001688F">
            <w:pPr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培养目标</w:t>
            </w:r>
            <w:r>
              <w:rPr>
                <w:rFonts w:ascii="宋体" w:hAnsi="宋体" w:cs="宋体" w:hint="eastAsia"/>
                <w:b/>
                <w:szCs w:val="21"/>
              </w:rPr>
              <w:t>3</w:t>
            </w:r>
          </w:p>
        </w:tc>
        <w:tc>
          <w:tcPr>
            <w:tcW w:w="1417" w:type="dxa"/>
            <w:vAlign w:val="center"/>
          </w:tcPr>
          <w:p w14:paraId="56CF8078" w14:textId="77777777" w:rsidR="00000000" w:rsidRDefault="0001688F">
            <w:pPr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培养目标</w:t>
            </w:r>
            <w:r>
              <w:rPr>
                <w:rFonts w:ascii="宋体" w:hAnsi="宋体" w:cs="宋体" w:hint="eastAsia"/>
                <w:b/>
                <w:szCs w:val="21"/>
              </w:rPr>
              <w:t>4</w:t>
            </w:r>
          </w:p>
        </w:tc>
      </w:tr>
      <w:tr w:rsidR="00000000" w14:paraId="7BD02F48" w14:textId="77777777">
        <w:trPr>
          <w:trHeight w:val="567"/>
          <w:jc w:val="center"/>
        </w:trPr>
        <w:tc>
          <w:tcPr>
            <w:tcW w:w="2304" w:type="dxa"/>
            <w:vAlign w:val="center"/>
          </w:tcPr>
          <w:p w14:paraId="659EFADF" w14:textId="77777777" w:rsidR="00000000" w:rsidRDefault="0001688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师德规范</w:t>
            </w:r>
          </w:p>
        </w:tc>
        <w:tc>
          <w:tcPr>
            <w:tcW w:w="1417" w:type="dxa"/>
            <w:vAlign w:val="center"/>
          </w:tcPr>
          <w:p w14:paraId="1F0B21F1" w14:textId="77777777" w:rsidR="00000000" w:rsidRDefault="0001688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√</w:t>
            </w:r>
          </w:p>
        </w:tc>
        <w:tc>
          <w:tcPr>
            <w:tcW w:w="1417" w:type="dxa"/>
            <w:vAlign w:val="center"/>
          </w:tcPr>
          <w:p w14:paraId="0921E7BB" w14:textId="77777777" w:rsidR="00000000" w:rsidRDefault="0001688F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74C3A7DA" w14:textId="77777777" w:rsidR="00000000" w:rsidRDefault="0001688F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110B5BDF" w14:textId="77777777" w:rsidR="00000000" w:rsidRDefault="0001688F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000000" w14:paraId="2ED475FE" w14:textId="77777777">
        <w:trPr>
          <w:trHeight w:val="567"/>
          <w:jc w:val="center"/>
        </w:trPr>
        <w:tc>
          <w:tcPr>
            <w:tcW w:w="2304" w:type="dxa"/>
            <w:vAlign w:val="center"/>
          </w:tcPr>
          <w:p w14:paraId="7CB2E2FA" w14:textId="77777777" w:rsidR="00000000" w:rsidRDefault="0001688F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教育情怀</w:t>
            </w:r>
          </w:p>
        </w:tc>
        <w:tc>
          <w:tcPr>
            <w:tcW w:w="1417" w:type="dxa"/>
            <w:vAlign w:val="center"/>
          </w:tcPr>
          <w:p w14:paraId="75BA7A8B" w14:textId="77777777" w:rsidR="00000000" w:rsidRDefault="0001688F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√</w:t>
            </w:r>
          </w:p>
        </w:tc>
        <w:tc>
          <w:tcPr>
            <w:tcW w:w="1417" w:type="dxa"/>
            <w:vAlign w:val="center"/>
          </w:tcPr>
          <w:p w14:paraId="0DFC0BBA" w14:textId="77777777" w:rsidR="00000000" w:rsidRDefault="0001688F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195AA156" w14:textId="77777777" w:rsidR="00000000" w:rsidRDefault="0001688F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44EC0DA6" w14:textId="77777777" w:rsidR="00000000" w:rsidRDefault="0001688F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000000" w14:paraId="4BFAB082" w14:textId="77777777">
        <w:trPr>
          <w:trHeight w:val="567"/>
          <w:jc w:val="center"/>
        </w:trPr>
        <w:tc>
          <w:tcPr>
            <w:tcW w:w="2304" w:type="dxa"/>
            <w:vAlign w:val="center"/>
          </w:tcPr>
          <w:p w14:paraId="27BF5F33" w14:textId="77777777" w:rsidR="00000000" w:rsidRDefault="0001688F">
            <w:pPr>
              <w:adjustRightInd w:val="0"/>
              <w:snapToGrid w:val="0"/>
              <w:jc w:val="center"/>
              <w:rPr>
                <w:rFonts w:ascii="宋体" w:eastAsia="宋体" w:hAnsi="宋体" w:cs="宋体" w:hint="eastAsia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保教知识</w:t>
            </w:r>
          </w:p>
        </w:tc>
        <w:tc>
          <w:tcPr>
            <w:tcW w:w="1417" w:type="dxa"/>
            <w:vAlign w:val="center"/>
          </w:tcPr>
          <w:p w14:paraId="73B3FDC4" w14:textId="77777777" w:rsidR="00000000" w:rsidRDefault="0001688F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5B1B4B07" w14:textId="77777777" w:rsidR="00000000" w:rsidRDefault="0001688F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√</w:t>
            </w:r>
          </w:p>
        </w:tc>
        <w:tc>
          <w:tcPr>
            <w:tcW w:w="1417" w:type="dxa"/>
            <w:vAlign w:val="center"/>
          </w:tcPr>
          <w:p w14:paraId="411A2B14" w14:textId="77777777" w:rsidR="00000000" w:rsidRDefault="0001688F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23F36872" w14:textId="77777777" w:rsidR="00000000" w:rsidRDefault="0001688F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000000" w14:paraId="0AF97FE6" w14:textId="77777777">
        <w:trPr>
          <w:trHeight w:val="567"/>
          <w:jc w:val="center"/>
        </w:trPr>
        <w:tc>
          <w:tcPr>
            <w:tcW w:w="2304" w:type="dxa"/>
            <w:vAlign w:val="center"/>
          </w:tcPr>
          <w:p w14:paraId="6B5255EC" w14:textId="77777777" w:rsidR="00000000" w:rsidRDefault="0001688F">
            <w:pPr>
              <w:adjustRightInd w:val="0"/>
              <w:snapToGrid w:val="0"/>
              <w:jc w:val="center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保教能力</w:t>
            </w:r>
          </w:p>
        </w:tc>
        <w:tc>
          <w:tcPr>
            <w:tcW w:w="1417" w:type="dxa"/>
            <w:vAlign w:val="center"/>
          </w:tcPr>
          <w:p w14:paraId="50B731C0" w14:textId="77777777" w:rsidR="00000000" w:rsidRDefault="0001688F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1EFC65B3" w14:textId="77777777" w:rsidR="00000000" w:rsidRDefault="0001688F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53D63A6D" w14:textId="77777777" w:rsidR="00000000" w:rsidRDefault="0001688F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√</w:t>
            </w:r>
          </w:p>
        </w:tc>
        <w:tc>
          <w:tcPr>
            <w:tcW w:w="1417" w:type="dxa"/>
            <w:vAlign w:val="center"/>
          </w:tcPr>
          <w:p w14:paraId="5C8C3C7D" w14:textId="77777777" w:rsidR="00000000" w:rsidRDefault="0001688F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000000" w14:paraId="079886AC" w14:textId="77777777">
        <w:trPr>
          <w:trHeight w:val="567"/>
          <w:jc w:val="center"/>
        </w:trPr>
        <w:tc>
          <w:tcPr>
            <w:tcW w:w="2304" w:type="dxa"/>
            <w:vAlign w:val="center"/>
          </w:tcPr>
          <w:p w14:paraId="20AC5108" w14:textId="77777777" w:rsidR="00000000" w:rsidRDefault="0001688F">
            <w:pPr>
              <w:adjustRightInd w:val="0"/>
              <w:snapToGrid w:val="0"/>
              <w:jc w:val="center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班级管理</w:t>
            </w:r>
          </w:p>
        </w:tc>
        <w:tc>
          <w:tcPr>
            <w:tcW w:w="1417" w:type="dxa"/>
            <w:vAlign w:val="center"/>
          </w:tcPr>
          <w:p w14:paraId="0DAD5569" w14:textId="77777777" w:rsidR="00000000" w:rsidRDefault="0001688F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4DB244C8" w14:textId="77777777" w:rsidR="00000000" w:rsidRDefault="0001688F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4B0589DE" w14:textId="77777777" w:rsidR="00000000" w:rsidRDefault="0001688F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√</w:t>
            </w:r>
          </w:p>
        </w:tc>
        <w:tc>
          <w:tcPr>
            <w:tcW w:w="1417" w:type="dxa"/>
            <w:vAlign w:val="center"/>
          </w:tcPr>
          <w:p w14:paraId="2E86E1FE" w14:textId="77777777" w:rsidR="00000000" w:rsidRDefault="0001688F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000000" w14:paraId="19903079" w14:textId="77777777">
        <w:trPr>
          <w:trHeight w:val="567"/>
          <w:jc w:val="center"/>
        </w:trPr>
        <w:tc>
          <w:tcPr>
            <w:tcW w:w="2304" w:type="dxa"/>
            <w:vAlign w:val="center"/>
          </w:tcPr>
          <w:p w14:paraId="01732D36" w14:textId="77777777" w:rsidR="00000000" w:rsidRDefault="0001688F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综合育人</w:t>
            </w:r>
          </w:p>
        </w:tc>
        <w:tc>
          <w:tcPr>
            <w:tcW w:w="1417" w:type="dxa"/>
            <w:vAlign w:val="center"/>
          </w:tcPr>
          <w:p w14:paraId="3A9A10FD" w14:textId="77777777" w:rsidR="00000000" w:rsidRDefault="0001688F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438A7F5F" w14:textId="77777777" w:rsidR="00000000" w:rsidRDefault="0001688F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√</w:t>
            </w:r>
          </w:p>
        </w:tc>
        <w:tc>
          <w:tcPr>
            <w:tcW w:w="1417" w:type="dxa"/>
            <w:vAlign w:val="center"/>
          </w:tcPr>
          <w:p w14:paraId="33452D10" w14:textId="77777777" w:rsidR="00000000" w:rsidRDefault="0001688F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7FDE9893" w14:textId="77777777" w:rsidR="00000000" w:rsidRDefault="0001688F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√</w:t>
            </w:r>
          </w:p>
        </w:tc>
      </w:tr>
      <w:tr w:rsidR="00000000" w14:paraId="1824D217" w14:textId="77777777">
        <w:trPr>
          <w:trHeight w:val="567"/>
          <w:jc w:val="center"/>
        </w:trPr>
        <w:tc>
          <w:tcPr>
            <w:tcW w:w="2304" w:type="dxa"/>
            <w:vAlign w:val="center"/>
          </w:tcPr>
          <w:p w14:paraId="4BA0492E" w14:textId="77777777" w:rsidR="00000000" w:rsidRDefault="0001688F">
            <w:pPr>
              <w:adjustRightInd w:val="0"/>
              <w:snapToGrid w:val="0"/>
              <w:jc w:val="center"/>
              <w:rPr>
                <w:rFonts w:ascii="宋体" w:eastAsia="宋体" w:hAnsi="宋体" w:cs="宋体" w:hint="eastAsia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学会反思</w:t>
            </w:r>
          </w:p>
        </w:tc>
        <w:tc>
          <w:tcPr>
            <w:tcW w:w="1417" w:type="dxa"/>
            <w:vAlign w:val="center"/>
          </w:tcPr>
          <w:p w14:paraId="5F243E87" w14:textId="77777777" w:rsidR="00000000" w:rsidRDefault="0001688F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0C7FB290" w14:textId="77777777" w:rsidR="00000000" w:rsidRDefault="0001688F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19F1F8E9" w14:textId="77777777" w:rsidR="00000000" w:rsidRDefault="0001688F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72E6B7C4" w14:textId="77777777" w:rsidR="00000000" w:rsidRDefault="0001688F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√</w:t>
            </w:r>
          </w:p>
        </w:tc>
      </w:tr>
      <w:tr w:rsidR="00000000" w14:paraId="72E98B41" w14:textId="77777777">
        <w:trPr>
          <w:trHeight w:val="567"/>
          <w:jc w:val="center"/>
        </w:trPr>
        <w:tc>
          <w:tcPr>
            <w:tcW w:w="2304" w:type="dxa"/>
            <w:vAlign w:val="center"/>
          </w:tcPr>
          <w:p w14:paraId="579C87CF" w14:textId="77777777" w:rsidR="00000000" w:rsidRDefault="0001688F">
            <w:pPr>
              <w:adjustRightInd w:val="0"/>
              <w:snapToGrid w:val="0"/>
              <w:jc w:val="center"/>
              <w:rPr>
                <w:rFonts w:ascii="宋体" w:eastAsia="宋体" w:hAnsi="宋体" w:cs="宋体" w:hint="eastAsia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沟通合作</w:t>
            </w:r>
          </w:p>
        </w:tc>
        <w:tc>
          <w:tcPr>
            <w:tcW w:w="1417" w:type="dxa"/>
            <w:vAlign w:val="center"/>
          </w:tcPr>
          <w:p w14:paraId="2B12E6AB" w14:textId="77777777" w:rsidR="00000000" w:rsidRDefault="0001688F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0F27F921" w14:textId="77777777" w:rsidR="00000000" w:rsidRDefault="0001688F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0B8D13A6" w14:textId="77777777" w:rsidR="00000000" w:rsidRDefault="0001688F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3E3784AC" w14:textId="77777777" w:rsidR="00000000" w:rsidRDefault="0001688F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√</w:t>
            </w:r>
          </w:p>
        </w:tc>
      </w:tr>
    </w:tbl>
    <w:p w14:paraId="0490357A" w14:textId="77777777" w:rsidR="00000000" w:rsidRDefault="0001688F">
      <w:pPr>
        <w:pStyle w:val="2"/>
        <w:spacing w:beforeLines="50" w:before="156" w:afterLines="50" w:after="156"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四、学制与修业年限</w:t>
      </w:r>
    </w:p>
    <w:p w14:paraId="2B603C59" w14:textId="77777777" w:rsidR="00000000" w:rsidRDefault="0001688F">
      <w:pPr>
        <w:spacing w:line="360" w:lineRule="auto"/>
        <w:ind w:firstLineChars="200"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标准学制</w:t>
      </w:r>
      <w:r>
        <w:rPr>
          <w:rFonts w:ascii="宋体" w:hAnsi="宋体" w:hint="eastAsia"/>
          <w:bCs/>
          <w:szCs w:val="21"/>
        </w:rPr>
        <w:t>4</w:t>
      </w:r>
      <w:r>
        <w:rPr>
          <w:rFonts w:ascii="宋体" w:hAnsi="宋体" w:hint="eastAsia"/>
          <w:bCs/>
          <w:szCs w:val="21"/>
        </w:rPr>
        <w:t>年，修业年限</w:t>
      </w:r>
      <w:r>
        <w:rPr>
          <w:rFonts w:ascii="宋体" w:hAnsi="宋体" w:hint="eastAsia"/>
          <w:bCs/>
          <w:szCs w:val="21"/>
        </w:rPr>
        <w:t>3-</w:t>
      </w:r>
      <w:r>
        <w:rPr>
          <w:rFonts w:ascii="宋体" w:hAnsi="宋体" w:hint="eastAsia"/>
          <w:bCs/>
          <w:szCs w:val="21"/>
        </w:rPr>
        <w:t>6</w:t>
      </w:r>
      <w:r>
        <w:rPr>
          <w:rFonts w:ascii="宋体" w:hAnsi="宋体" w:hint="eastAsia"/>
          <w:bCs/>
          <w:szCs w:val="21"/>
        </w:rPr>
        <w:t>年。</w:t>
      </w:r>
    </w:p>
    <w:p w14:paraId="25F7F08F" w14:textId="77777777" w:rsidR="00000000" w:rsidRDefault="0001688F">
      <w:pPr>
        <w:pStyle w:val="2"/>
        <w:spacing w:beforeLines="50" w:before="156" w:afterLines="50" w:after="156" w:line="360" w:lineRule="auto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五、最低</w:t>
      </w:r>
      <w:r>
        <w:rPr>
          <w:rFonts w:ascii="黑体" w:eastAsia="黑体" w:hAnsi="黑体" w:hint="eastAsia"/>
          <w:sz w:val="24"/>
          <w:szCs w:val="24"/>
        </w:rPr>
        <w:t>毕业学分和授予学位</w:t>
      </w:r>
    </w:p>
    <w:p w14:paraId="33D469B4" w14:textId="77777777" w:rsidR="00000000" w:rsidRDefault="0001688F">
      <w:pPr>
        <w:spacing w:line="360" w:lineRule="auto"/>
        <w:ind w:firstLineChars="200"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本专业学生毕业要求最低修满</w:t>
      </w:r>
      <w:r>
        <w:rPr>
          <w:rFonts w:ascii="宋体" w:hAnsi="宋体" w:hint="eastAsia"/>
          <w:bCs/>
          <w:szCs w:val="21"/>
        </w:rPr>
        <w:t>14</w:t>
      </w:r>
      <w:r>
        <w:rPr>
          <w:rFonts w:ascii="宋体" w:hAnsi="宋体" w:hint="eastAsia"/>
          <w:bCs/>
          <w:szCs w:val="21"/>
        </w:rPr>
        <w:t>2</w:t>
      </w:r>
      <w:r>
        <w:rPr>
          <w:rFonts w:ascii="宋体" w:hAnsi="宋体" w:hint="eastAsia"/>
          <w:bCs/>
          <w:szCs w:val="21"/>
        </w:rPr>
        <w:t>学分。其中，通识教育课程最低修满</w:t>
      </w:r>
      <w:r>
        <w:rPr>
          <w:rFonts w:ascii="宋体" w:hAnsi="宋体" w:hint="eastAsia"/>
          <w:bCs/>
          <w:szCs w:val="21"/>
        </w:rPr>
        <w:t>4</w:t>
      </w:r>
      <w:r>
        <w:rPr>
          <w:rFonts w:ascii="宋体" w:hAnsi="宋体" w:hint="eastAsia"/>
          <w:bCs/>
          <w:szCs w:val="21"/>
        </w:rPr>
        <w:t>9</w:t>
      </w:r>
      <w:r>
        <w:rPr>
          <w:rFonts w:ascii="宋体" w:hAnsi="宋体" w:hint="eastAsia"/>
          <w:bCs/>
          <w:szCs w:val="21"/>
        </w:rPr>
        <w:t>学分；专业教育课程最低修满</w:t>
      </w:r>
      <w:r>
        <w:rPr>
          <w:rFonts w:ascii="宋体" w:hAnsi="宋体" w:hint="eastAsia"/>
          <w:bCs/>
          <w:szCs w:val="21"/>
        </w:rPr>
        <w:t>75</w:t>
      </w:r>
      <w:r>
        <w:rPr>
          <w:rFonts w:ascii="宋体" w:hAnsi="宋体" w:hint="eastAsia"/>
          <w:bCs/>
          <w:szCs w:val="21"/>
        </w:rPr>
        <w:t>学分；发展方向课程最低修满</w:t>
      </w:r>
      <w:r>
        <w:rPr>
          <w:rFonts w:ascii="宋体" w:hAnsi="宋体" w:hint="eastAsia"/>
          <w:bCs/>
          <w:szCs w:val="21"/>
        </w:rPr>
        <w:t>18</w:t>
      </w:r>
      <w:r>
        <w:rPr>
          <w:rFonts w:ascii="宋体" w:hAnsi="宋体" w:hint="eastAsia"/>
          <w:bCs/>
          <w:szCs w:val="21"/>
        </w:rPr>
        <w:t>学分。符合毕业要求者，准予毕业，颁发学前教育专业本科毕业证书。</w:t>
      </w:r>
    </w:p>
    <w:p w14:paraId="76E7EA5D" w14:textId="77777777" w:rsidR="00000000" w:rsidRDefault="0001688F">
      <w:pPr>
        <w:spacing w:line="360" w:lineRule="auto"/>
        <w:ind w:firstLineChars="200"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符合《中华人民共和国学位授予条例》及《东北师范大学本科学生学士学位授予细则》规定者，授予教育学学士学位。</w:t>
      </w:r>
    </w:p>
    <w:p w14:paraId="3A16F908" w14:textId="77777777" w:rsidR="00000000" w:rsidRDefault="0001688F">
      <w:pPr>
        <w:pStyle w:val="2"/>
        <w:spacing w:beforeLines="50" w:before="156" w:afterLines="50" w:after="156"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六、课程设置及学分分配</w:t>
      </w:r>
    </w:p>
    <w:p w14:paraId="1E5C7C81" w14:textId="77777777" w:rsidR="00000000" w:rsidRDefault="0001688F">
      <w:pPr>
        <w:spacing w:line="360" w:lineRule="auto"/>
        <w:ind w:firstLineChars="200"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本专业课程主要由通识教育课程、专业教育课程、发展方向课程构成。课程设置及学分分配见下表。</w:t>
      </w:r>
    </w:p>
    <w:p w14:paraId="5D21171C" w14:textId="77777777" w:rsidR="00000000" w:rsidRDefault="0001688F">
      <w:pPr>
        <w:widowControl/>
        <w:jc w:val="left"/>
        <w:rPr>
          <w:rFonts w:ascii="宋体" w:hAnsi="宋体" w:hint="eastAsia"/>
          <w:szCs w:val="21"/>
        </w:rPr>
      </w:pPr>
      <w:r>
        <w:rPr>
          <w:rFonts w:ascii="宋体" w:hAnsi="宋体"/>
          <w:bCs/>
          <w:szCs w:val="21"/>
        </w:rPr>
        <w:lastRenderedPageBreak/>
        <w:br w:type="page"/>
      </w:r>
    </w:p>
    <w:p w14:paraId="59807A7E" w14:textId="77777777" w:rsidR="00000000" w:rsidRDefault="0001688F">
      <w:pPr>
        <w:spacing w:beforeLines="50" w:before="156" w:afterLines="50" w:after="156" w:line="360" w:lineRule="auto"/>
        <w:jc w:val="center"/>
        <w:rPr>
          <w:rFonts w:ascii="黑体" w:eastAsia="黑体" w:hAnsi="黑体" w:hint="eastAsia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lastRenderedPageBreak/>
        <w:t>表</w:t>
      </w:r>
      <w:r>
        <w:rPr>
          <w:rFonts w:ascii="黑体" w:eastAsia="黑体" w:hAnsi="黑体" w:hint="eastAsia"/>
          <w:b/>
          <w:szCs w:val="21"/>
        </w:rPr>
        <w:t xml:space="preserve">3 </w:t>
      </w:r>
      <w:r>
        <w:rPr>
          <w:rFonts w:ascii="黑体" w:eastAsia="黑体" w:hAnsi="黑体" w:hint="eastAsia"/>
          <w:b/>
          <w:szCs w:val="21"/>
        </w:rPr>
        <w:t>课程设置及学分分配表</w:t>
      </w:r>
    </w:p>
    <w:tbl>
      <w:tblPr>
        <w:tblW w:w="8708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360"/>
        <w:gridCol w:w="1179"/>
        <w:gridCol w:w="1417"/>
        <w:gridCol w:w="2731"/>
        <w:gridCol w:w="386"/>
        <w:gridCol w:w="1137"/>
        <w:gridCol w:w="1139"/>
      </w:tblGrid>
      <w:tr w:rsidR="00000000" w14:paraId="53C77A75" w14:textId="77777777">
        <w:trPr>
          <w:trHeight w:val="531"/>
          <w:jc w:val="center"/>
        </w:trPr>
        <w:tc>
          <w:tcPr>
            <w:tcW w:w="3315" w:type="dxa"/>
            <w:gridSpan w:val="4"/>
            <w:vAlign w:val="center"/>
          </w:tcPr>
          <w:p w14:paraId="30E80E23" w14:textId="77777777" w:rsidR="00000000" w:rsidRDefault="0001688F">
            <w:pPr>
              <w:spacing w:line="36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课程类别</w:t>
            </w:r>
          </w:p>
        </w:tc>
        <w:tc>
          <w:tcPr>
            <w:tcW w:w="4254" w:type="dxa"/>
            <w:gridSpan w:val="3"/>
            <w:noWrap/>
            <w:vAlign w:val="center"/>
          </w:tcPr>
          <w:p w14:paraId="517330CD" w14:textId="77777777" w:rsidR="00000000" w:rsidRDefault="0001688F">
            <w:pPr>
              <w:spacing w:line="36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学分</w:t>
            </w:r>
          </w:p>
        </w:tc>
        <w:tc>
          <w:tcPr>
            <w:tcW w:w="1139" w:type="dxa"/>
            <w:vAlign w:val="center"/>
          </w:tcPr>
          <w:p w14:paraId="4B240B61" w14:textId="77777777" w:rsidR="00000000" w:rsidRDefault="0001688F">
            <w:pPr>
              <w:spacing w:line="36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学分</w:t>
            </w:r>
          </w:p>
          <w:p w14:paraId="40D55916" w14:textId="77777777" w:rsidR="00000000" w:rsidRDefault="0001688F">
            <w:pPr>
              <w:spacing w:line="36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小计</w:t>
            </w:r>
          </w:p>
        </w:tc>
      </w:tr>
      <w:tr w:rsidR="00000000" w14:paraId="3551770B" w14:textId="77777777">
        <w:trPr>
          <w:jc w:val="center"/>
        </w:trPr>
        <w:tc>
          <w:tcPr>
            <w:tcW w:w="359" w:type="dxa"/>
            <w:vMerge w:val="restart"/>
            <w:vAlign w:val="center"/>
          </w:tcPr>
          <w:p w14:paraId="26B1AFB3" w14:textId="77777777" w:rsidR="00000000" w:rsidRDefault="0001688F">
            <w:pPr>
              <w:spacing w:line="24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通识</w:t>
            </w:r>
          </w:p>
          <w:p w14:paraId="09AE2DAA" w14:textId="77777777" w:rsidR="00000000" w:rsidRDefault="0001688F">
            <w:pPr>
              <w:spacing w:line="24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教育</w:t>
            </w:r>
          </w:p>
          <w:p w14:paraId="7A1A78BE" w14:textId="77777777" w:rsidR="00000000" w:rsidRDefault="0001688F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课程</w:t>
            </w:r>
          </w:p>
        </w:tc>
        <w:tc>
          <w:tcPr>
            <w:tcW w:w="360" w:type="dxa"/>
            <w:vMerge w:val="restart"/>
            <w:vAlign w:val="center"/>
          </w:tcPr>
          <w:p w14:paraId="649714BF" w14:textId="77777777" w:rsidR="00000000" w:rsidRDefault="0001688F">
            <w:pPr>
              <w:spacing w:line="2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必修</w:t>
            </w:r>
          </w:p>
        </w:tc>
        <w:tc>
          <w:tcPr>
            <w:tcW w:w="2596" w:type="dxa"/>
            <w:gridSpan w:val="2"/>
            <w:vAlign w:val="center"/>
          </w:tcPr>
          <w:p w14:paraId="1303C9D1" w14:textId="77777777" w:rsidR="00000000" w:rsidRDefault="0001688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思想政治教育</w:t>
            </w:r>
          </w:p>
        </w:tc>
        <w:tc>
          <w:tcPr>
            <w:tcW w:w="3117" w:type="dxa"/>
            <w:gridSpan w:val="2"/>
            <w:vAlign w:val="center"/>
          </w:tcPr>
          <w:p w14:paraId="13621605" w14:textId="77777777" w:rsidR="00000000" w:rsidRDefault="0001688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16</w:t>
            </w:r>
          </w:p>
        </w:tc>
        <w:tc>
          <w:tcPr>
            <w:tcW w:w="1137" w:type="dxa"/>
            <w:vMerge w:val="restart"/>
            <w:noWrap/>
            <w:vAlign w:val="center"/>
          </w:tcPr>
          <w:p w14:paraId="34F36F0C" w14:textId="77777777" w:rsidR="00000000" w:rsidRDefault="0001688F">
            <w:pPr>
              <w:spacing w:line="3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39</w:t>
            </w:r>
          </w:p>
        </w:tc>
        <w:tc>
          <w:tcPr>
            <w:tcW w:w="1139" w:type="dxa"/>
            <w:vMerge w:val="restart"/>
            <w:noWrap/>
            <w:vAlign w:val="center"/>
          </w:tcPr>
          <w:p w14:paraId="79F7DFCB" w14:textId="77777777" w:rsidR="00000000" w:rsidRDefault="0001688F">
            <w:pPr>
              <w:spacing w:line="3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49</w:t>
            </w:r>
          </w:p>
        </w:tc>
      </w:tr>
      <w:tr w:rsidR="00000000" w14:paraId="3D9A3256" w14:textId="77777777">
        <w:trPr>
          <w:jc w:val="center"/>
        </w:trPr>
        <w:tc>
          <w:tcPr>
            <w:tcW w:w="359" w:type="dxa"/>
            <w:vMerge/>
            <w:vAlign w:val="center"/>
          </w:tcPr>
          <w:p w14:paraId="1150A40F" w14:textId="77777777" w:rsidR="00000000" w:rsidRDefault="0001688F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60" w:type="dxa"/>
            <w:vMerge/>
            <w:vAlign w:val="center"/>
          </w:tcPr>
          <w:p w14:paraId="5DB29CBA" w14:textId="77777777" w:rsidR="00000000" w:rsidRDefault="0001688F">
            <w:pPr>
              <w:spacing w:line="26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79" w:type="dxa"/>
            <w:vMerge w:val="restart"/>
            <w:vAlign w:val="center"/>
          </w:tcPr>
          <w:p w14:paraId="28337E23" w14:textId="77777777" w:rsidR="00000000" w:rsidRDefault="0001688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体育与国防教育</w:t>
            </w:r>
          </w:p>
        </w:tc>
        <w:tc>
          <w:tcPr>
            <w:tcW w:w="1417" w:type="dxa"/>
            <w:vAlign w:val="center"/>
          </w:tcPr>
          <w:p w14:paraId="5A7AD423" w14:textId="77777777" w:rsidR="00000000" w:rsidRDefault="0001688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体育</w:t>
            </w:r>
          </w:p>
        </w:tc>
        <w:tc>
          <w:tcPr>
            <w:tcW w:w="3117" w:type="dxa"/>
            <w:gridSpan w:val="2"/>
            <w:vAlign w:val="center"/>
          </w:tcPr>
          <w:p w14:paraId="3529313C" w14:textId="77777777" w:rsidR="00000000" w:rsidRDefault="0001688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1137" w:type="dxa"/>
            <w:vMerge/>
            <w:vAlign w:val="center"/>
          </w:tcPr>
          <w:p w14:paraId="0852A191" w14:textId="77777777" w:rsidR="00000000" w:rsidRDefault="0001688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9" w:type="dxa"/>
            <w:vMerge/>
            <w:vAlign w:val="center"/>
          </w:tcPr>
          <w:p w14:paraId="650CF830" w14:textId="77777777" w:rsidR="00000000" w:rsidRDefault="0001688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37640942" w14:textId="77777777">
        <w:trPr>
          <w:jc w:val="center"/>
        </w:trPr>
        <w:tc>
          <w:tcPr>
            <w:tcW w:w="359" w:type="dxa"/>
            <w:vMerge/>
            <w:vAlign w:val="center"/>
          </w:tcPr>
          <w:p w14:paraId="5F89F278" w14:textId="77777777" w:rsidR="00000000" w:rsidRDefault="0001688F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60" w:type="dxa"/>
            <w:vMerge/>
            <w:vAlign w:val="center"/>
          </w:tcPr>
          <w:p w14:paraId="4A27CEA5" w14:textId="77777777" w:rsidR="00000000" w:rsidRDefault="0001688F">
            <w:pPr>
              <w:spacing w:line="26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79" w:type="dxa"/>
            <w:vMerge/>
            <w:vAlign w:val="center"/>
          </w:tcPr>
          <w:p w14:paraId="742F5CBD" w14:textId="77777777" w:rsidR="00000000" w:rsidRDefault="0001688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5805C5D4" w14:textId="77777777" w:rsidR="00000000" w:rsidRDefault="0001688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国防教育</w:t>
            </w:r>
          </w:p>
        </w:tc>
        <w:tc>
          <w:tcPr>
            <w:tcW w:w="3117" w:type="dxa"/>
            <w:gridSpan w:val="2"/>
            <w:vAlign w:val="center"/>
          </w:tcPr>
          <w:p w14:paraId="708349ED" w14:textId="77777777" w:rsidR="00000000" w:rsidRDefault="0001688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1137" w:type="dxa"/>
            <w:vMerge/>
            <w:vAlign w:val="center"/>
          </w:tcPr>
          <w:p w14:paraId="77B80939" w14:textId="77777777" w:rsidR="00000000" w:rsidRDefault="0001688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9" w:type="dxa"/>
            <w:vMerge/>
            <w:vAlign w:val="center"/>
          </w:tcPr>
          <w:p w14:paraId="6A46C0EC" w14:textId="77777777" w:rsidR="00000000" w:rsidRDefault="0001688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21844BB9" w14:textId="77777777">
        <w:trPr>
          <w:jc w:val="center"/>
        </w:trPr>
        <w:tc>
          <w:tcPr>
            <w:tcW w:w="359" w:type="dxa"/>
            <w:vMerge/>
            <w:vAlign w:val="center"/>
          </w:tcPr>
          <w:p w14:paraId="13C3F58E" w14:textId="77777777" w:rsidR="00000000" w:rsidRDefault="0001688F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60" w:type="dxa"/>
            <w:vMerge/>
            <w:vAlign w:val="center"/>
          </w:tcPr>
          <w:p w14:paraId="5FB0147D" w14:textId="77777777" w:rsidR="00000000" w:rsidRDefault="0001688F">
            <w:pPr>
              <w:spacing w:line="26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79" w:type="dxa"/>
            <w:vAlign w:val="center"/>
          </w:tcPr>
          <w:p w14:paraId="010ED954" w14:textId="77777777" w:rsidR="00000000" w:rsidRDefault="0001688F">
            <w:pPr>
              <w:spacing w:line="36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劳动教育</w:t>
            </w:r>
          </w:p>
        </w:tc>
        <w:tc>
          <w:tcPr>
            <w:tcW w:w="1417" w:type="dxa"/>
            <w:vAlign w:val="center"/>
          </w:tcPr>
          <w:p w14:paraId="31B41DCB" w14:textId="77777777" w:rsidR="00000000" w:rsidRDefault="0001688F">
            <w:pPr>
              <w:spacing w:line="36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劳动教育</w:t>
            </w:r>
          </w:p>
        </w:tc>
        <w:tc>
          <w:tcPr>
            <w:tcW w:w="3117" w:type="dxa"/>
            <w:gridSpan w:val="2"/>
            <w:vAlign w:val="center"/>
          </w:tcPr>
          <w:p w14:paraId="65E7CA04" w14:textId="77777777" w:rsidR="00000000" w:rsidRDefault="0001688F">
            <w:pPr>
              <w:spacing w:line="36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  <w:p w14:paraId="083DD58F" w14:textId="77777777" w:rsidR="00000000" w:rsidRDefault="0001688F">
            <w:pPr>
              <w:spacing w:line="36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(</w:t>
            </w:r>
            <w:r>
              <w:rPr>
                <w:rFonts w:ascii="宋体" w:hAnsi="宋体" w:hint="eastAsia"/>
                <w:szCs w:val="21"/>
              </w:rPr>
              <w:t>依托相关</w:t>
            </w:r>
            <w:r>
              <w:rPr>
                <w:rFonts w:ascii="宋体" w:hAnsi="宋体"/>
                <w:szCs w:val="21"/>
              </w:rPr>
              <w:t>课程，不计入总学分</w:t>
            </w:r>
            <w:r>
              <w:rPr>
                <w:rFonts w:ascii="宋体" w:hAnsi="宋体"/>
                <w:szCs w:val="21"/>
              </w:rPr>
              <w:t>)</w:t>
            </w:r>
          </w:p>
        </w:tc>
        <w:tc>
          <w:tcPr>
            <w:tcW w:w="1137" w:type="dxa"/>
            <w:vMerge/>
            <w:vAlign w:val="center"/>
          </w:tcPr>
          <w:p w14:paraId="47367F81" w14:textId="77777777" w:rsidR="00000000" w:rsidRDefault="0001688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9" w:type="dxa"/>
            <w:vMerge/>
            <w:vAlign w:val="center"/>
          </w:tcPr>
          <w:p w14:paraId="10C64651" w14:textId="77777777" w:rsidR="00000000" w:rsidRDefault="0001688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395288AC" w14:textId="77777777">
        <w:trPr>
          <w:jc w:val="center"/>
        </w:trPr>
        <w:tc>
          <w:tcPr>
            <w:tcW w:w="359" w:type="dxa"/>
            <w:vMerge/>
            <w:vAlign w:val="center"/>
          </w:tcPr>
          <w:p w14:paraId="6B59B7D2" w14:textId="77777777" w:rsidR="00000000" w:rsidRDefault="0001688F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60" w:type="dxa"/>
            <w:vMerge/>
            <w:vAlign w:val="center"/>
          </w:tcPr>
          <w:p w14:paraId="6BEDD54B" w14:textId="77777777" w:rsidR="00000000" w:rsidRDefault="0001688F">
            <w:pPr>
              <w:spacing w:line="26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79" w:type="dxa"/>
            <w:vMerge w:val="restart"/>
            <w:vAlign w:val="center"/>
          </w:tcPr>
          <w:p w14:paraId="1E1C8E91" w14:textId="77777777" w:rsidR="00000000" w:rsidRDefault="0001688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交流表达与信息素养</w:t>
            </w:r>
          </w:p>
        </w:tc>
        <w:tc>
          <w:tcPr>
            <w:tcW w:w="1417" w:type="dxa"/>
            <w:vAlign w:val="center"/>
          </w:tcPr>
          <w:p w14:paraId="48960EF1" w14:textId="77777777" w:rsidR="00000000" w:rsidRDefault="0001688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信息技术</w:t>
            </w:r>
          </w:p>
        </w:tc>
        <w:tc>
          <w:tcPr>
            <w:tcW w:w="3117" w:type="dxa"/>
            <w:gridSpan w:val="2"/>
            <w:vAlign w:val="center"/>
          </w:tcPr>
          <w:p w14:paraId="3FC80B38" w14:textId="77777777" w:rsidR="00000000" w:rsidRDefault="0001688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1137" w:type="dxa"/>
            <w:vMerge/>
            <w:vAlign w:val="center"/>
          </w:tcPr>
          <w:p w14:paraId="78632ABF" w14:textId="77777777" w:rsidR="00000000" w:rsidRDefault="0001688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9" w:type="dxa"/>
            <w:vMerge/>
            <w:vAlign w:val="center"/>
          </w:tcPr>
          <w:p w14:paraId="0F6BE590" w14:textId="77777777" w:rsidR="00000000" w:rsidRDefault="0001688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31FB789B" w14:textId="77777777">
        <w:trPr>
          <w:jc w:val="center"/>
        </w:trPr>
        <w:tc>
          <w:tcPr>
            <w:tcW w:w="359" w:type="dxa"/>
            <w:vMerge/>
            <w:vAlign w:val="center"/>
          </w:tcPr>
          <w:p w14:paraId="2E5213A4" w14:textId="77777777" w:rsidR="00000000" w:rsidRDefault="0001688F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60" w:type="dxa"/>
            <w:vMerge/>
            <w:vAlign w:val="center"/>
          </w:tcPr>
          <w:p w14:paraId="1DC8364C" w14:textId="77777777" w:rsidR="00000000" w:rsidRDefault="0001688F">
            <w:pPr>
              <w:spacing w:line="26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79" w:type="dxa"/>
            <w:vMerge/>
            <w:vAlign w:val="center"/>
          </w:tcPr>
          <w:p w14:paraId="24D7D289" w14:textId="77777777" w:rsidR="00000000" w:rsidRDefault="0001688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06B48BD8" w14:textId="77777777" w:rsidR="00000000" w:rsidRDefault="0001688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大学外语</w:t>
            </w:r>
          </w:p>
        </w:tc>
        <w:tc>
          <w:tcPr>
            <w:tcW w:w="3117" w:type="dxa"/>
            <w:gridSpan w:val="2"/>
            <w:vAlign w:val="center"/>
          </w:tcPr>
          <w:p w14:paraId="5765882D" w14:textId="77777777" w:rsidR="00000000" w:rsidRDefault="0001688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137" w:type="dxa"/>
            <w:vMerge/>
            <w:vAlign w:val="center"/>
          </w:tcPr>
          <w:p w14:paraId="6D2614B7" w14:textId="77777777" w:rsidR="00000000" w:rsidRDefault="0001688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9" w:type="dxa"/>
            <w:vMerge/>
            <w:vAlign w:val="center"/>
          </w:tcPr>
          <w:p w14:paraId="68F59FAC" w14:textId="77777777" w:rsidR="00000000" w:rsidRDefault="0001688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14DC3236" w14:textId="77777777">
        <w:trPr>
          <w:jc w:val="center"/>
        </w:trPr>
        <w:tc>
          <w:tcPr>
            <w:tcW w:w="359" w:type="dxa"/>
            <w:vMerge/>
            <w:vAlign w:val="center"/>
          </w:tcPr>
          <w:p w14:paraId="174E9419" w14:textId="77777777" w:rsidR="00000000" w:rsidRDefault="0001688F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60" w:type="dxa"/>
            <w:vMerge/>
            <w:vAlign w:val="center"/>
          </w:tcPr>
          <w:p w14:paraId="3C9448FE" w14:textId="77777777" w:rsidR="00000000" w:rsidRDefault="0001688F">
            <w:pPr>
              <w:spacing w:line="26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79" w:type="dxa"/>
            <w:vMerge/>
            <w:vAlign w:val="center"/>
          </w:tcPr>
          <w:p w14:paraId="1FC0FDCF" w14:textId="77777777" w:rsidR="00000000" w:rsidRDefault="0001688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49D5B741" w14:textId="77777777" w:rsidR="00000000" w:rsidRDefault="0001688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中文写作</w:t>
            </w:r>
          </w:p>
        </w:tc>
        <w:tc>
          <w:tcPr>
            <w:tcW w:w="3117" w:type="dxa"/>
            <w:gridSpan w:val="2"/>
            <w:vAlign w:val="center"/>
          </w:tcPr>
          <w:p w14:paraId="26E41647" w14:textId="77777777" w:rsidR="00000000" w:rsidRDefault="0001688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1137" w:type="dxa"/>
            <w:vMerge/>
            <w:vAlign w:val="center"/>
          </w:tcPr>
          <w:p w14:paraId="17375738" w14:textId="77777777" w:rsidR="00000000" w:rsidRDefault="0001688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9" w:type="dxa"/>
            <w:vMerge/>
            <w:vAlign w:val="center"/>
          </w:tcPr>
          <w:p w14:paraId="4119C660" w14:textId="77777777" w:rsidR="00000000" w:rsidRDefault="0001688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5774CD4C" w14:textId="77777777">
        <w:trPr>
          <w:jc w:val="center"/>
        </w:trPr>
        <w:tc>
          <w:tcPr>
            <w:tcW w:w="359" w:type="dxa"/>
            <w:vMerge/>
            <w:vAlign w:val="center"/>
          </w:tcPr>
          <w:p w14:paraId="5E7EF338" w14:textId="77777777" w:rsidR="00000000" w:rsidRDefault="0001688F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60" w:type="dxa"/>
            <w:vMerge/>
            <w:vAlign w:val="center"/>
          </w:tcPr>
          <w:p w14:paraId="47458EA0" w14:textId="77777777" w:rsidR="00000000" w:rsidRDefault="0001688F">
            <w:pPr>
              <w:spacing w:line="26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79" w:type="dxa"/>
            <w:vAlign w:val="center"/>
          </w:tcPr>
          <w:p w14:paraId="527D5D73" w14:textId="77777777" w:rsidR="00000000" w:rsidRDefault="0001688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数学与逻辑</w:t>
            </w:r>
          </w:p>
        </w:tc>
        <w:tc>
          <w:tcPr>
            <w:tcW w:w="1417" w:type="dxa"/>
            <w:vAlign w:val="center"/>
          </w:tcPr>
          <w:p w14:paraId="2E76F000" w14:textId="77777777" w:rsidR="00000000" w:rsidRDefault="0001688F">
            <w:pPr>
              <w:spacing w:line="3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逻辑与批判性思维</w:t>
            </w:r>
          </w:p>
        </w:tc>
        <w:tc>
          <w:tcPr>
            <w:tcW w:w="3117" w:type="dxa"/>
            <w:gridSpan w:val="2"/>
            <w:vAlign w:val="center"/>
          </w:tcPr>
          <w:p w14:paraId="23E20712" w14:textId="77777777" w:rsidR="00000000" w:rsidRDefault="0001688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137" w:type="dxa"/>
            <w:vMerge/>
            <w:vAlign w:val="center"/>
          </w:tcPr>
          <w:p w14:paraId="3135F390" w14:textId="77777777" w:rsidR="00000000" w:rsidRDefault="0001688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9" w:type="dxa"/>
            <w:vMerge/>
            <w:vAlign w:val="center"/>
          </w:tcPr>
          <w:p w14:paraId="7DCDB3B9" w14:textId="77777777" w:rsidR="00000000" w:rsidRDefault="0001688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7D014BF2" w14:textId="77777777">
        <w:trPr>
          <w:trHeight w:val="504"/>
          <w:jc w:val="center"/>
        </w:trPr>
        <w:tc>
          <w:tcPr>
            <w:tcW w:w="359" w:type="dxa"/>
            <w:vMerge/>
            <w:vAlign w:val="center"/>
          </w:tcPr>
          <w:p w14:paraId="36F4B7A6" w14:textId="77777777" w:rsidR="00000000" w:rsidRDefault="0001688F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60" w:type="dxa"/>
            <w:vMerge w:val="restart"/>
            <w:vAlign w:val="center"/>
          </w:tcPr>
          <w:p w14:paraId="65362961" w14:textId="77777777" w:rsidR="00000000" w:rsidRDefault="0001688F">
            <w:pPr>
              <w:spacing w:line="2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选修</w:t>
            </w:r>
          </w:p>
        </w:tc>
        <w:tc>
          <w:tcPr>
            <w:tcW w:w="2596" w:type="dxa"/>
            <w:gridSpan w:val="2"/>
            <w:vAlign w:val="center"/>
          </w:tcPr>
          <w:p w14:paraId="69DE526A" w14:textId="77777777" w:rsidR="00000000" w:rsidRDefault="0001688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思想政治与社会科学</w:t>
            </w:r>
          </w:p>
        </w:tc>
        <w:tc>
          <w:tcPr>
            <w:tcW w:w="4254" w:type="dxa"/>
            <w:gridSpan w:val="3"/>
            <w:vMerge w:val="restart"/>
            <w:noWrap/>
            <w:vAlign w:val="center"/>
          </w:tcPr>
          <w:p w14:paraId="110CA718" w14:textId="77777777" w:rsidR="00000000" w:rsidRDefault="0001688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10</w:t>
            </w:r>
          </w:p>
          <w:p w14:paraId="2D72FD7D" w14:textId="77777777" w:rsidR="00000000" w:rsidRDefault="0001688F">
            <w:pPr>
              <w:spacing w:line="26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（每一类课程至少选修</w:t>
            </w: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学分；至少在自然科学类课程中修满</w:t>
            </w:r>
            <w:r>
              <w:rPr>
                <w:rFonts w:ascii="宋体" w:hAnsi="宋体"/>
                <w:szCs w:val="21"/>
              </w:rPr>
              <w:t>4</w:t>
            </w:r>
            <w:r>
              <w:rPr>
                <w:rFonts w:ascii="宋体" w:hAnsi="宋体"/>
                <w:szCs w:val="21"/>
              </w:rPr>
              <w:t>学分）</w:t>
            </w:r>
          </w:p>
        </w:tc>
        <w:tc>
          <w:tcPr>
            <w:tcW w:w="1139" w:type="dxa"/>
            <w:vMerge/>
            <w:vAlign w:val="center"/>
          </w:tcPr>
          <w:p w14:paraId="2F737FF9" w14:textId="77777777" w:rsidR="00000000" w:rsidRDefault="0001688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00C7D1E4" w14:textId="77777777">
        <w:trPr>
          <w:trHeight w:val="478"/>
          <w:jc w:val="center"/>
        </w:trPr>
        <w:tc>
          <w:tcPr>
            <w:tcW w:w="359" w:type="dxa"/>
            <w:vMerge/>
            <w:vAlign w:val="center"/>
          </w:tcPr>
          <w:p w14:paraId="35CB709C" w14:textId="77777777" w:rsidR="00000000" w:rsidRDefault="0001688F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60" w:type="dxa"/>
            <w:vMerge/>
            <w:vAlign w:val="center"/>
          </w:tcPr>
          <w:p w14:paraId="58ABE783" w14:textId="77777777" w:rsidR="00000000" w:rsidRDefault="0001688F">
            <w:pPr>
              <w:spacing w:line="26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596" w:type="dxa"/>
            <w:gridSpan w:val="2"/>
            <w:vAlign w:val="center"/>
          </w:tcPr>
          <w:p w14:paraId="55DD7A6F" w14:textId="77777777" w:rsidR="00000000" w:rsidRDefault="0001688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人文与艺术</w:t>
            </w:r>
          </w:p>
        </w:tc>
        <w:tc>
          <w:tcPr>
            <w:tcW w:w="4254" w:type="dxa"/>
            <w:gridSpan w:val="3"/>
            <w:vMerge/>
            <w:noWrap/>
            <w:vAlign w:val="center"/>
          </w:tcPr>
          <w:p w14:paraId="2CAED91B" w14:textId="77777777" w:rsidR="00000000" w:rsidRDefault="0001688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9" w:type="dxa"/>
            <w:vMerge/>
            <w:vAlign w:val="center"/>
          </w:tcPr>
          <w:p w14:paraId="4ACBA00C" w14:textId="77777777" w:rsidR="00000000" w:rsidRDefault="0001688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6B377AC7" w14:textId="77777777">
        <w:trPr>
          <w:trHeight w:val="277"/>
          <w:jc w:val="center"/>
        </w:trPr>
        <w:tc>
          <w:tcPr>
            <w:tcW w:w="359" w:type="dxa"/>
            <w:vMerge/>
            <w:vAlign w:val="center"/>
          </w:tcPr>
          <w:p w14:paraId="0CCBD007" w14:textId="77777777" w:rsidR="00000000" w:rsidRDefault="0001688F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60" w:type="dxa"/>
            <w:vMerge/>
            <w:vAlign w:val="center"/>
          </w:tcPr>
          <w:p w14:paraId="01F858DE" w14:textId="77777777" w:rsidR="00000000" w:rsidRDefault="0001688F">
            <w:pPr>
              <w:spacing w:line="26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596" w:type="dxa"/>
            <w:gridSpan w:val="2"/>
            <w:vAlign w:val="center"/>
          </w:tcPr>
          <w:p w14:paraId="2F75DDBB" w14:textId="77777777" w:rsidR="00000000" w:rsidRDefault="0001688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自然科学</w:t>
            </w:r>
          </w:p>
        </w:tc>
        <w:tc>
          <w:tcPr>
            <w:tcW w:w="4254" w:type="dxa"/>
            <w:gridSpan w:val="3"/>
            <w:vMerge/>
            <w:noWrap/>
            <w:vAlign w:val="center"/>
          </w:tcPr>
          <w:p w14:paraId="57C81D0C" w14:textId="77777777" w:rsidR="00000000" w:rsidRDefault="0001688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9" w:type="dxa"/>
            <w:vMerge/>
            <w:vAlign w:val="center"/>
          </w:tcPr>
          <w:p w14:paraId="330F40D8" w14:textId="77777777" w:rsidR="00000000" w:rsidRDefault="0001688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707989AC" w14:textId="77777777">
        <w:trPr>
          <w:trHeight w:val="446"/>
          <w:jc w:val="center"/>
        </w:trPr>
        <w:tc>
          <w:tcPr>
            <w:tcW w:w="359" w:type="dxa"/>
            <w:vMerge w:val="restart"/>
            <w:vAlign w:val="center"/>
          </w:tcPr>
          <w:p w14:paraId="4A6E1C1A" w14:textId="77777777" w:rsidR="00000000" w:rsidRDefault="0001688F">
            <w:pPr>
              <w:spacing w:line="24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专业</w:t>
            </w:r>
          </w:p>
          <w:p w14:paraId="7D38FC5D" w14:textId="77777777" w:rsidR="00000000" w:rsidRDefault="0001688F">
            <w:pPr>
              <w:spacing w:line="24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教育</w:t>
            </w:r>
          </w:p>
          <w:p w14:paraId="0E3683B5" w14:textId="77777777" w:rsidR="00000000" w:rsidRDefault="0001688F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课程</w:t>
            </w:r>
          </w:p>
        </w:tc>
        <w:tc>
          <w:tcPr>
            <w:tcW w:w="360" w:type="dxa"/>
            <w:vMerge w:val="restart"/>
            <w:vAlign w:val="center"/>
          </w:tcPr>
          <w:p w14:paraId="5C677D69" w14:textId="77777777" w:rsidR="00000000" w:rsidRDefault="0001688F">
            <w:pPr>
              <w:spacing w:line="2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必修</w:t>
            </w:r>
          </w:p>
        </w:tc>
        <w:tc>
          <w:tcPr>
            <w:tcW w:w="2596" w:type="dxa"/>
            <w:gridSpan w:val="2"/>
            <w:vAlign w:val="center"/>
          </w:tcPr>
          <w:p w14:paraId="09430A00" w14:textId="77777777" w:rsidR="00000000" w:rsidRDefault="0001688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学科基础课</w:t>
            </w:r>
          </w:p>
        </w:tc>
        <w:tc>
          <w:tcPr>
            <w:tcW w:w="2731" w:type="dxa"/>
            <w:noWrap/>
            <w:vAlign w:val="center"/>
          </w:tcPr>
          <w:p w14:paraId="6BE36835" w14:textId="77777777" w:rsidR="00000000" w:rsidRDefault="0001688F">
            <w:pPr>
              <w:spacing w:line="2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1523" w:type="dxa"/>
            <w:gridSpan w:val="2"/>
            <w:vMerge w:val="restart"/>
            <w:vAlign w:val="center"/>
          </w:tcPr>
          <w:p w14:paraId="0E219AAA" w14:textId="77777777" w:rsidR="00000000" w:rsidRDefault="0001688F">
            <w:pPr>
              <w:spacing w:line="260" w:lineRule="exact"/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139" w:type="dxa"/>
            <w:vMerge w:val="restart"/>
            <w:noWrap/>
            <w:vAlign w:val="center"/>
          </w:tcPr>
          <w:p w14:paraId="3A372454" w14:textId="77777777" w:rsidR="00000000" w:rsidRDefault="0001688F">
            <w:pPr>
              <w:spacing w:line="3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75</w:t>
            </w:r>
          </w:p>
        </w:tc>
      </w:tr>
      <w:tr w:rsidR="00000000" w14:paraId="69E7958B" w14:textId="77777777">
        <w:trPr>
          <w:trHeight w:val="514"/>
          <w:jc w:val="center"/>
        </w:trPr>
        <w:tc>
          <w:tcPr>
            <w:tcW w:w="359" w:type="dxa"/>
            <w:vMerge/>
            <w:vAlign w:val="center"/>
          </w:tcPr>
          <w:p w14:paraId="01A37F8D" w14:textId="77777777" w:rsidR="00000000" w:rsidRDefault="0001688F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60" w:type="dxa"/>
            <w:vMerge/>
            <w:vAlign w:val="center"/>
          </w:tcPr>
          <w:p w14:paraId="786105A2" w14:textId="77777777" w:rsidR="00000000" w:rsidRDefault="0001688F">
            <w:pPr>
              <w:spacing w:line="26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596" w:type="dxa"/>
            <w:gridSpan w:val="2"/>
            <w:vAlign w:val="center"/>
          </w:tcPr>
          <w:p w14:paraId="3D2207A5" w14:textId="77777777" w:rsidR="00000000" w:rsidRDefault="0001688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专业主干课程</w:t>
            </w:r>
          </w:p>
        </w:tc>
        <w:tc>
          <w:tcPr>
            <w:tcW w:w="2731" w:type="dxa"/>
            <w:noWrap/>
            <w:vAlign w:val="center"/>
          </w:tcPr>
          <w:p w14:paraId="5D8C2A9E" w14:textId="77777777" w:rsidR="00000000" w:rsidRDefault="0001688F">
            <w:pPr>
              <w:spacing w:line="3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1523" w:type="dxa"/>
            <w:gridSpan w:val="2"/>
            <w:vMerge/>
            <w:vAlign w:val="center"/>
          </w:tcPr>
          <w:p w14:paraId="654BDBE5" w14:textId="77777777" w:rsidR="00000000" w:rsidRDefault="0001688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9" w:type="dxa"/>
            <w:vMerge/>
            <w:vAlign w:val="center"/>
          </w:tcPr>
          <w:p w14:paraId="2A3FBAA2" w14:textId="77777777" w:rsidR="00000000" w:rsidRDefault="0001688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095185C6" w14:textId="77777777">
        <w:trPr>
          <w:trHeight w:val="613"/>
          <w:jc w:val="center"/>
        </w:trPr>
        <w:tc>
          <w:tcPr>
            <w:tcW w:w="359" w:type="dxa"/>
            <w:vMerge/>
            <w:vAlign w:val="center"/>
          </w:tcPr>
          <w:p w14:paraId="7460D447" w14:textId="77777777" w:rsidR="00000000" w:rsidRDefault="0001688F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60" w:type="dxa"/>
            <w:vMerge/>
            <w:vAlign w:val="center"/>
          </w:tcPr>
          <w:p w14:paraId="41BC9F61" w14:textId="77777777" w:rsidR="00000000" w:rsidRDefault="0001688F">
            <w:pPr>
              <w:spacing w:line="26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596" w:type="dxa"/>
            <w:gridSpan w:val="2"/>
            <w:vAlign w:val="center"/>
          </w:tcPr>
          <w:p w14:paraId="7C3B222D" w14:textId="77777777" w:rsidR="00000000" w:rsidRDefault="0001688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综合实践课程</w:t>
            </w:r>
          </w:p>
        </w:tc>
        <w:tc>
          <w:tcPr>
            <w:tcW w:w="4254" w:type="dxa"/>
            <w:gridSpan w:val="3"/>
            <w:noWrap/>
            <w:vAlign w:val="center"/>
          </w:tcPr>
          <w:p w14:paraId="039B25AB" w14:textId="77777777" w:rsidR="00000000" w:rsidRDefault="0001688F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0</w:t>
            </w:r>
          </w:p>
          <w:p w14:paraId="7200B469" w14:textId="77777777" w:rsidR="00000000" w:rsidRDefault="0001688F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</w:t>
            </w:r>
            <w:r>
              <w:rPr>
                <w:rFonts w:ascii="宋体" w:hAnsi="宋体" w:hint="eastAsia"/>
                <w:szCs w:val="21"/>
              </w:rPr>
              <w:t>应用实践</w:t>
            </w:r>
            <w:r>
              <w:rPr>
                <w:rFonts w:ascii="宋体" w:hAnsi="宋体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毕业论文）</w:t>
            </w:r>
          </w:p>
        </w:tc>
        <w:tc>
          <w:tcPr>
            <w:tcW w:w="1139" w:type="dxa"/>
            <w:vMerge/>
            <w:vAlign w:val="center"/>
          </w:tcPr>
          <w:p w14:paraId="20160F31" w14:textId="77777777" w:rsidR="00000000" w:rsidRDefault="0001688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0E601CA1" w14:textId="77777777">
        <w:trPr>
          <w:trHeight w:val="682"/>
          <w:jc w:val="center"/>
        </w:trPr>
        <w:tc>
          <w:tcPr>
            <w:tcW w:w="359" w:type="dxa"/>
            <w:vMerge/>
            <w:vAlign w:val="center"/>
          </w:tcPr>
          <w:p w14:paraId="1785AE89" w14:textId="77777777" w:rsidR="00000000" w:rsidRDefault="0001688F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60" w:type="dxa"/>
            <w:vAlign w:val="center"/>
          </w:tcPr>
          <w:p w14:paraId="7E857AAF" w14:textId="77777777" w:rsidR="00000000" w:rsidRDefault="0001688F">
            <w:pPr>
              <w:spacing w:line="2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选修</w:t>
            </w:r>
          </w:p>
        </w:tc>
        <w:tc>
          <w:tcPr>
            <w:tcW w:w="2596" w:type="dxa"/>
            <w:gridSpan w:val="2"/>
            <w:vAlign w:val="center"/>
          </w:tcPr>
          <w:p w14:paraId="61C07F43" w14:textId="77777777" w:rsidR="00000000" w:rsidRDefault="0001688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专业系列课程</w:t>
            </w:r>
          </w:p>
        </w:tc>
        <w:tc>
          <w:tcPr>
            <w:tcW w:w="4254" w:type="dxa"/>
            <w:gridSpan w:val="3"/>
            <w:noWrap/>
            <w:vAlign w:val="center"/>
          </w:tcPr>
          <w:p w14:paraId="30DF1890" w14:textId="77777777" w:rsidR="00000000" w:rsidRDefault="0001688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不低于</w:t>
            </w:r>
            <w:r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6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</w:tc>
        <w:tc>
          <w:tcPr>
            <w:tcW w:w="1139" w:type="dxa"/>
            <w:vMerge/>
            <w:vAlign w:val="center"/>
          </w:tcPr>
          <w:p w14:paraId="79BE2360" w14:textId="77777777" w:rsidR="00000000" w:rsidRDefault="0001688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18708FC7" w14:textId="77777777">
        <w:trPr>
          <w:trHeight w:val="379"/>
          <w:jc w:val="center"/>
        </w:trPr>
        <w:tc>
          <w:tcPr>
            <w:tcW w:w="3315" w:type="dxa"/>
            <w:gridSpan w:val="4"/>
            <w:vAlign w:val="center"/>
          </w:tcPr>
          <w:p w14:paraId="1836FE9E" w14:textId="77777777" w:rsidR="00000000" w:rsidRDefault="0001688F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发展方向课程</w:t>
            </w:r>
          </w:p>
        </w:tc>
        <w:tc>
          <w:tcPr>
            <w:tcW w:w="4254" w:type="dxa"/>
            <w:gridSpan w:val="3"/>
            <w:vAlign w:val="center"/>
          </w:tcPr>
          <w:p w14:paraId="10D2BABC" w14:textId="77777777" w:rsidR="00000000" w:rsidRDefault="0001688F">
            <w:pPr>
              <w:spacing w:line="2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1139" w:type="dxa"/>
            <w:vAlign w:val="center"/>
          </w:tcPr>
          <w:p w14:paraId="7F526EC6" w14:textId="77777777" w:rsidR="00000000" w:rsidRDefault="0001688F">
            <w:pPr>
              <w:spacing w:line="2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</w:p>
        </w:tc>
      </w:tr>
      <w:tr w:rsidR="00000000" w14:paraId="3D95085E" w14:textId="77777777">
        <w:trPr>
          <w:trHeight w:val="402"/>
          <w:jc w:val="center"/>
        </w:trPr>
        <w:tc>
          <w:tcPr>
            <w:tcW w:w="3315" w:type="dxa"/>
            <w:gridSpan w:val="4"/>
            <w:vAlign w:val="center"/>
          </w:tcPr>
          <w:p w14:paraId="314883DC" w14:textId="77777777" w:rsidR="00000000" w:rsidRDefault="0001688F">
            <w:pPr>
              <w:spacing w:line="36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总学分要求</w:t>
            </w:r>
          </w:p>
        </w:tc>
        <w:tc>
          <w:tcPr>
            <w:tcW w:w="5393" w:type="dxa"/>
            <w:gridSpan w:val="4"/>
            <w:vAlign w:val="center"/>
          </w:tcPr>
          <w:p w14:paraId="45F75C19" w14:textId="77777777" w:rsidR="00000000" w:rsidRDefault="0001688F">
            <w:pPr>
              <w:spacing w:line="360" w:lineRule="exact"/>
              <w:ind w:firstLineChars="100" w:firstLine="21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142</w:t>
            </w:r>
          </w:p>
        </w:tc>
      </w:tr>
    </w:tbl>
    <w:p w14:paraId="196EDD76" w14:textId="77777777" w:rsidR="00000000" w:rsidRDefault="0001688F">
      <w:pPr>
        <w:widowControl/>
        <w:jc w:val="left"/>
        <w:rPr>
          <w:rFonts w:ascii="宋体" w:hAnsi="宋体" w:hint="eastAsia"/>
          <w:bCs/>
          <w:szCs w:val="21"/>
        </w:rPr>
      </w:pPr>
    </w:p>
    <w:p w14:paraId="4D32AD24" w14:textId="77777777" w:rsidR="00000000" w:rsidRDefault="0001688F">
      <w:pPr>
        <w:widowControl/>
        <w:jc w:val="left"/>
        <w:rPr>
          <w:rFonts w:ascii="宋体" w:hAnsi="宋体"/>
          <w:b/>
          <w:bCs/>
          <w:sz w:val="22"/>
        </w:rPr>
      </w:pPr>
    </w:p>
    <w:p w14:paraId="2C291D8A" w14:textId="77777777" w:rsidR="00000000" w:rsidRDefault="0001688F">
      <w:pPr>
        <w:pStyle w:val="3"/>
        <w:spacing w:beforeLines="50" w:before="156" w:afterLines="50" w:after="156" w:line="360" w:lineRule="auto"/>
        <w:ind w:firstLine="420"/>
        <w:rPr>
          <w:rFonts w:ascii="黑体" w:hAnsi="黑体"/>
        </w:rPr>
        <w:sectPr w:rsidR="00000000">
          <w:footerReference w:type="default" r:id="rId7"/>
          <w:pgSz w:w="11906" w:h="16838"/>
          <w:pgMar w:top="1440" w:right="1797" w:bottom="1440" w:left="1797" w:header="851" w:footer="992" w:gutter="0"/>
          <w:cols w:space="720"/>
          <w:docGrid w:type="lines" w:linePitch="312"/>
        </w:sectPr>
      </w:pPr>
    </w:p>
    <w:p w14:paraId="405EFA58" w14:textId="77777777" w:rsidR="00000000" w:rsidRDefault="0001688F">
      <w:pPr>
        <w:widowControl/>
        <w:jc w:val="left"/>
        <w:rPr>
          <w:rFonts w:ascii="宋体" w:hAnsi="宋体"/>
          <w:b/>
          <w:bCs/>
          <w:sz w:val="22"/>
        </w:rPr>
      </w:pPr>
    </w:p>
    <w:p w14:paraId="16B6D930" w14:textId="77777777" w:rsidR="00000000" w:rsidRDefault="0001688F">
      <w:pPr>
        <w:spacing w:line="360" w:lineRule="auto"/>
        <w:ind w:firstLineChars="200" w:firstLine="422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1.</w:t>
      </w:r>
      <w:r>
        <w:rPr>
          <w:rFonts w:ascii="宋体" w:hAnsi="宋体"/>
          <w:b/>
          <w:bCs/>
          <w:szCs w:val="21"/>
        </w:rPr>
        <w:t>通识教育课程</w:t>
      </w:r>
    </w:p>
    <w:p w14:paraId="7FB6CA65" w14:textId="77777777" w:rsidR="00000000" w:rsidRDefault="0001688F">
      <w:pPr>
        <w:spacing w:line="360" w:lineRule="auto"/>
        <w:ind w:firstLineChars="200"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通识教育课程最低修满</w:t>
      </w:r>
      <w:r>
        <w:rPr>
          <w:rFonts w:ascii="宋体" w:hAnsi="宋体" w:hint="eastAsia"/>
          <w:bCs/>
          <w:szCs w:val="21"/>
        </w:rPr>
        <w:t>49</w:t>
      </w:r>
      <w:r>
        <w:rPr>
          <w:rFonts w:ascii="宋体" w:hAnsi="宋体" w:hint="eastAsia"/>
          <w:bCs/>
          <w:szCs w:val="21"/>
        </w:rPr>
        <w:t>学分</w:t>
      </w:r>
      <w:r>
        <w:rPr>
          <w:rFonts w:ascii="宋体" w:hAnsi="宋体" w:hint="eastAsia"/>
          <w:bCs/>
          <w:szCs w:val="21"/>
        </w:rPr>
        <w:t>,</w:t>
      </w:r>
      <w:r>
        <w:rPr>
          <w:rFonts w:ascii="宋体" w:hAnsi="宋体" w:hint="eastAsia"/>
          <w:bCs/>
          <w:szCs w:val="21"/>
        </w:rPr>
        <w:t>其中</w:t>
      </w:r>
      <w:r>
        <w:rPr>
          <w:rFonts w:ascii="宋体" w:hAnsi="宋体" w:hint="eastAsia"/>
          <w:bCs/>
          <w:szCs w:val="21"/>
        </w:rPr>
        <w:t>,</w:t>
      </w:r>
      <w:r>
        <w:rPr>
          <w:rFonts w:ascii="宋体" w:hAnsi="宋体" w:hint="eastAsia"/>
          <w:bCs/>
          <w:szCs w:val="21"/>
        </w:rPr>
        <w:t>通识教育必修课程修满</w:t>
      </w:r>
      <w:r>
        <w:rPr>
          <w:rFonts w:ascii="宋体" w:hAnsi="宋体" w:hint="eastAsia"/>
          <w:bCs/>
          <w:szCs w:val="21"/>
        </w:rPr>
        <w:t>39</w:t>
      </w:r>
      <w:r>
        <w:rPr>
          <w:rFonts w:ascii="宋体" w:hAnsi="宋体" w:hint="eastAsia"/>
          <w:bCs/>
          <w:szCs w:val="21"/>
        </w:rPr>
        <w:t>学分</w:t>
      </w:r>
      <w:r>
        <w:rPr>
          <w:rFonts w:ascii="宋体" w:hAnsi="宋体" w:hint="eastAsia"/>
          <w:bCs/>
          <w:szCs w:val="21"/>
        </w:rPr>
        <w:t>,</w:t>
      </w:r>
      <w:r>
        <w:rPr>
          <w:rFonts w:ascii="宋体" w:hAnsi="宋体" w:hint="eastAsia"/>
          <w:bCs/>
          <w:szCs w:val="21"/>
        </w:rPr>
        <w:t>通识教育选修课程最低修满</w:t>
      </w:r>
      <w:r>
        <w:rPr>
          <w:rFonts w:ascii="宋体" w:hAnsi="宋体" w:hint="eastAsia"/>
          <w:bCs/>
          <w:szCs w:val="21"/>
        </w:rPr>
        <w:t>10</w:t>
      </w:r>
      <w:r>
        <w:rPr>
          <w:rFonts w:ascii="宋体" w:hAnsi="宋体" w:hint="eastAsia"/>
          <w:bCs/>
          <w:szCs w:val="21"/>
        </w:rPr>
        <w:t>学分。</w:t>
      </w:r>
    </w:p>
    <w:p w14:paraId="227F7B3B" w14:textId="77777777" w:rsidR="00000000" w:rsidRDefault="0001688F">
      <w:pPr>
        <w:spacing w:beforeLines="50" w:before="156" w:afterLines="50" w:after="156" w:line="360" w:lineRule="auto"/>
        <w:jc w:val="center"/>
        <w:rPr>
          <w:rFonts w:ascii="黑体" w:eastAsia="黑体" w:hAnsi="黑体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t>表</w:t>
      </w:r>
      <w:r>
        <w:rPr>
          <w:rFonts w:ascii="黑体" w:eastAsia="黑体" w:hAnsi="黑体" w:hint="eastAsia"/>
          <w:b/>
          <w:szCs w:val="21"/>
        </w:rPr>
        <w:t xml:space="preserve">4 </w:t>
      </w:r>
      <w:r>
        <w:rPr>
          <w:rFonts w:ascii="黑体" w:eastAsia="黑体" w:hAnsi="黑体" w:hint="eastAsia"/>
          <w:b/>
          <w:szCs w:val="21"/>
        </w:rPr>
        <w:t>通识教育课程目录</w:t>
      </w:r>
    </w:p>
    <w:tbl>
      <w:tblPr>
        <w:tblW w:w="1377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59"/>
        <w:gridCol w:w="966"/>
        <w:gridCol w:w="1275"/>
        <w:gridCol w:w="3828"/>
        <w:gridCol w:w="567"/>
        <w:gridCol w:w="708"/>
        <w:gridCol w:w="805"/>
        <w:gridCol w:w="806"/>
        <w:gridCol w:w="1019"/>
        <w:gridCol w:w="1134"/>
        <w:gridCol w:w="1108"/>
      </w:tblGrid>
      <w:tr w:rsidR="00000000" w14:paraId="367E8B67" w14:textId="77777777">
        <w:trPr>
          <w:trHeight w:val="119"/>
          <w:jc w:val="center"/>
        </w:trPr>
        <w:tc>
          <w:tcPr>
            <w:tcW w:w="2525" w:type="dxa"/>
            <w:gridSpan w:val="2"/>
            <w:vMerge w:val="restart"/>
            <w:vAlign w:val="center"/>
          </w:tcPr>
          <w:p w14:paraId="0FA747B3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课程类别</w:t>
            </w:r>
          </w:p>
        </w:tc>
        <w:tc>
          <w:tcPr>
            <w:tcW w:w="1275" w:type="dxa"/>
            <w:vMerge w:val="restart"/>
            <w:vAlign w:val="center"/>
          </w:tcPr>
          <w:p w14:paraId="1F765986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课程编码</w:t>
            </w:r>
          </w:p>
        </w:tc>
        <w:tc>
          <w:tcPr>
            <w:tcW w:w="3828" w:type="dxa"/>
            <w:vMerge w:val="restart"/>
            <w:vAlign w:val="center"/>
          </w:tcPr>
          <w:p w14:paraId="1A5525B3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课程名称</w:t>
            </w:r>
          </w:p>
        </w:tc>
        <w:tc>
          <w:tcPr>
            <w:tcW w:w="567" w:type="dxa"/>
            <w:vMerge w:val="restart"/>
            <w:vAlign w:val="center"/>
          </w:tcPr>
          <w:p w14:paraId="4F940A76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学分</w:t>
            </w:r>
          </w:p>
        </w:tc>
        <w:tc>
          <w:tcPr>
            <w:tcW w:w="708" w:type="dxa"/>
            <w:vMerge w:val="restart"/>
            <w:vAlign w:val="center"/>
          </w:tcPr>
          <w:p w14:paraId="7D6220D0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总学时</w:t>
            </w:r>
          </w:p>
        </w:tc>
        <w:tc>
          <w:tcPr>
            <w:tcW w:w="1611" w:type="dxa"/>
            <w:gridSpan w:val="2"/>
            <w:vAlign w:val="center"/>
          </w:tcPr>
          <w:p w14:paraId="3891C47F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其中：实践学时</w:t>
            </w:r>
          </w:p>
        </w:tc>
        <w:tc>
          <w:tcPr>
            <w:tcW w:w="1019" w:type="dxa"/>
            <w:vMerge w:val="restart"/>
            <w:vAlign w:val="center"/>
          </w:tcPr>
          <w:p w14:paraId="4B2C1C92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开课学期</w:t>
            </w:r>
          </w:p>
        </w:tc>
        <w:tc>
          <w:tcPr>
            <w:tcW w:w="1134" w:type="dxa"/>
            <w:vMerge w:val="restart"/>
            <w:vAlign w:val="center"/>
          </w:tcPr>
          <w:p w14:paraId="7650DE1C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开课时间</w:t>
            </w:r>
          </w:p>
        </w:tc>
        <w:tc>
          <w:tcPr>
            <w:tcW w:w="1108" w:type="dxa"/>
            <w:vMerge w:val="restart"/>
            <w:vAlign w:val="center"/>
          </w:tcPr>
          <w:p w14:paraId="1765C68B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开课单位</w:t>
            </w:r>
          </w:p>
        </w:tc>
      </w:tr>
      <w:tr w:rsidR="00000000" w14:paraId="0A56C087" w14:textId="77777777">
        <w:trPr>
          <w:trHeight w:val="119"/>
          <w:jc w:val="center"/>
        </w:trPr>
        <w:tc>
          <w:tcPr>
            <w:tcW w:w="2525" w:type="dxa"/>
            <w:gridSpan w:val="2"/>
            <w:vMerge/>
            <w:vAlign w:val="center"/>
          </w:tcPr>
          <w:p w14:paraId="2FB6BE25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  <w:tc>
          <w:tcPr>
            <w:tcW w:w="1275" w:type="dxa"/>
            <w:vMerge/>
            <w:vAlign w:val="center"/>
          </w:tcPr>
          <w:p w14:paraId="10A94F1C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  <w:tc>
          <w:tcPr>
            <w:tcW w:w="3828" w:type="dxa"/>
            <w:vMerge/>
            <w:vAlign w:val="center"/>
          </w:tcPr>
          <w:p w14:paraId="4A4CAB74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  <w:tc>
          <w:tcPr>
            <w:tcW w:w="567" w:type="dxa"/>
            <w:vMerge/>
            <w:vAlign w:val="center"/>
          </w:tcPr>
          <w:p w14:paraId="7A5A6983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  <w:tc>
          <w:tcPr>
            <w:tcW w:w="708" w:type="dxa"/>
            <w:vMerge/>
            <w:vAlign w:val="center"/>
          </w:tcPr>
          <w:p w14:paraId="798EC7C3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  <w:tc>
          <w:tcPr>
            <w:tcW w:w="805" w:type="dxa"/>
            <w:vAlign w:val="center"/>
          </w:tcPr>
          <w:p w14:paraId="759289BC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实验</w:t>
            </w:r>
          </w:p>
          <w:p w14:paraId="11BAE1EB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学时</w:t>
            </w:r>
          </w:p>
        </w:tc>
        <w:tc>
          <w:tcPr>
            <w:tcW w:w="806" w:type="dxa"/>
            <w:vAlign w:val="center"/>
          </w:tcPr>
          <w:p w14:paraId="4979A825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其他</w:t>
            </w:r>
          </w:p>
          <w:p w14:paraId="5B3480FC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学时</w:t>
            </w:r>
          </w:p>
        </w:tc>
        <w:tc>
          <w:tcPr>
            <w:tcW w:w="1019" w:type="dxa"/>
            <w:vMerge/>
          </w:tcPr>
          <w:p w14:paraId="084532D2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61BB4BA6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  <w:tc>
          <w:tcPr>
            <w:tcW w:w="1108" w:type="dxa"/>
            <w:vMerge/>
            <w:vAlign w:val="center"/>
          </w:tcPr>
          <w:p w14:paraId="69520355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</w:tr>
      <w:tr w:rsidR="00000000" w14:paraId="29389195" w14:textId="77777777">
        <w:trPr>
          <w:trHeight w:val="340"/>
          <w:jc w:val="center"/>
        </w:trPr>
        <w:tc>
          <w:tcPr>
            <w:tcW w:w="2525" w:type="dxa"/>
            <w:gridSpan w:val="2"/>
            <w:vMerge w:val="restart"/>
            <w:vAlign w:val="center"/>
          </w:tcPr>
          <w:p w14:paraId="3D24BD0E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思想政治教育</w:t>
            </w:r>
          </w:p>
        </w:tc>
        <w:tc>
          <w:tcPr>
            <w:tcW w:w="1275" w:type="dxa"/>
            <w:vAlign w:val="center"/>
          </w:tcPr>
          <w:p w14:paraId="45759CE6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1152361982009</w:t>
            </w:r>
          </w:p>
        </w:tc>
        <w:tc>
          <w:tcPr>
            <w:tcW w:w="3828" w:type="dxa"/>
            <w:vAlign w:val="center"/>
          </w:tcPr>
          <w:p w14:paraId="4C110316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思想道德</w:t>
            </w:r>
            <w:r>
              <w:rPr>
                <w:rFonts w:ascii="宋体" w:hAnsi="宋体" w:cs="宋体" w:hint="eastAsia"/>
                <w:bCs/>
                <w:szCs w:val="21"/>
              </w:rPr>
              <w:t>修养</w:t>
            </w:r>
            <w:r>
              <w:rPr>
                <w:rFonts w:ascii="宋体" w:hAnsi="宋体" w:cs="宋体" w:hint="eastAsia"/>
                <w:szCs w:val="21"/>
              </w:rPr>
              <w:t>与法</w:t>
            </w:r>
            <w:r>
              <w:rPr>
                <w:rFonts w:ascii="宋体" w:hAnsi="宋体" w:cs="宋体" w:hint="eastAsia"/>
                <w:szCs w:val="21"/>
              </w:rPr>
              <w:t>律基础</w:t>
            </w:r>
          </w:p>
        </w:tc>
        <w:tc>
          <w:tcPr>
            <w:tcW w:w="567" w:type="dxa"/>
            <w:vAlign w:val="center"/>
          </w:tcPr>
          <w:p w14:paraId="43B05389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708" w:type="dxa"/>
            <w:vAlign w:val="center"/>
          </w:tcPr>
          <w:p w14:paraId="5E8181DD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54</w:t>
            </w:r>
          </w:p>
        </w:tc>
        <w:tc>
          <w:tcPr>
            <w:tcW w:w="805" w:type="dxa"/>
            <w:vAlign w:val="center"/>
          </w:tcPr>
          <w:p w14:paraId="295FE5FC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5F06C132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019" w:type="dxa"/>
          </w:tcPr>
          <w:p w14:paraId="212E9466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秋</w:t>
            </w:r>
          </w:p>
        </w:tc>
        <w:tc>
          <w:tcPr>
            <w:tcW w:w="1134" w:type="dxa"/>
            <w:vAlign w:val="center"/>
          </w:tcPr>
          <w:p w14:paraId="12FFE2DA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108" w:type="dxa"/>
            <w:vMerge w:val="restart"/>
            <w:vAlign w:val="center"/>
          </w:tcPr>
          <w:p w14:paraId="7DAE77D8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马克思主义学部</w:t>
            </w:r>
          </w:p>
        </w:tc>
      </w:tr>
      <w:tr w:rsidR="00000000" w14:paraId="74A4802C" w14:textId="77777777">
        <w:trPr>
          <w:trHeight w:val="340"/>
          <w:jc w:val="center"/>
        </w:trPr>
        <w:tc>
          <w:tcPr>
            <w:tcW w:w="2525" w:type="dxa"/>
            <w:gridSpan w:val="2"/>
            <w:vMerge/>
            <w:vAlign w:val="center"/>
          </w:tcPr>
          <w:p w14:paraId="7A35BB32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7A5B6499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1151791950007</w:t>
            </w:r>
          </w:p>
        </w:tc>
        <w:tc>
          <w:tcPr>
            <w:tcW w:w="3828" w:type="dxa"/>
            <w:vAlign w:val="center"/>
          </w:tcPr>
          <w:p w14:paraId="1F2F301B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中国近现代史纲要</w:t>
            </w:r>
          </w:p>
        </w:tc>
        <w:tc>
          <w:tcPr>
            <w:tcW w:w="567" w:type="dxa"/>
            <w:vAlign w:val="center"/>
          </w:tcPr>
          <w:p w14:paraId="70552C49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708" w:type="dxa"/>
            <w:vAlign w:val="center"/>
          </w:tcPr>
          <w:p w14:paraId="0E90DA5E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54</w:t>
            </w:r>
          </w:p>
        </w:tc>
        <w:tc>
          <w:tcPr>
            <w:tcW w:w="805" w:type="dxa"/>
            <w:vAlign w:val="center"/>
          </w:tcPr>
          <w:p w14:paraId="661606B6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760C67A7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18</w:t>
            </w:r>
          </w:p>
        </w:tc>
        <w:tc>
          <w:tcPr>
            <w:tcW w:w="1019" w:type="dxa"/>
          </w:tcPr>
          <w:p w14:paraId="54F17551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春</w:t>
            </w:r>
          </w:p>
        </w:tc>
        <w:tc>
          <w:tcPr>
            <w:tcW w:w="1134" w:type="dxa"/>
            <w:vAlign w:val="center"/>
          </w:tcPr>
          <w:p w14:paraId="4E2E83CF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108" w:type="dxa"/>
            <w:vMerge/>
            <w:vAlign w:val="center"/>
          </w:tcPr>
          <w:p w14:paraId="69837ECD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000000" w14:paraId="540E1CA6" w14:textId="77777777">
        <w:trPr>
          <w:trHeight w:val="340"/>
          <w:jc w:val="center"/>
        </w:trPr>
        <w:tc>
          <w:tcPr>
            <w:tcW w:w="2525" w:type="dxa"/>
            <w:gridSpan w:val="2"/>
            <w:vMerge/>
            <w:vAlign w:val="center"/>
          </w:tcPr>
          <w:p w14:paraId="65D601EE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b/>
                <w:bCs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5E1501AB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1152361953010</w:t>
            </w:r>
          </w:p>
        </w:tc>
        <w:tc>
          <w:tcPr>
            <w:tcW w:w="3828" w:type="dxa"/>
            <w:vAlign w:val="center"/>
          </w:tcPr>
          <w:p w14:paraId="66EDE0C6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马克思主义基本原理</w:t>
            </w:r>
            <w:r>
              <w:rPr>
                <w:rFonts w:ascii="宋体" w:hAnsi="宋体" w:cs="宋体" w:hint="eastAsia"/>
                <w:bCs/>
                <w:szCs w:val="21"/>
              </w:rPr>
              <w:t>概论</w:t>
            </w:r>
          </w:p>
        </w:tc>
        <w:tc>
          <w:tcPr>
            <w:tcW w:w="567" w:type="dxa"/>
            <w:vAlign w:val="center"/>
          </w:tcPr>
          <w:p w14:paraId="4ED4FC19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708" w:type="dxa"/>
            <w:vAlign w:val="center"/>
          </w:tcPr>
          <w:p w14:paraId="5BD821B3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54</w:t>
            </w:r>
          </w:p>
        </w:tc>
        <w:tc>
          <w:tcPr>
            <w:tcW w:w="805" w:type="dxa"/>
            <w:vAlign w:val="center"/>
          </w:tcPr>
          <w:p w14:paraId="0D91A8F8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280BFCE0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019" w:type="dxa"/>
          </w:tcPr>
          <w:p w14:paraId="6EF0DB7D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秋</w:t>
            </w:r>
          </w:p>
        </w:tc>
        <w:tc>
          <w:tcPr>
            <w:tcW w:w="1134" w:type="dxa"/>
            <w:vAlign w:val="center"/>
          </w:tcPr>
          <w:p w14:paraId="29213A81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108" w:type="dxa"/>
            <w:vMerge/>
            <w:vAlign w:val="center"/>
          </w:tcPr>
          <w:p w14:paraId="7ACE3682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1E1608CE" w14:textId="77777777">
        <w:trPr>
          <w:trHeight w:val="340"/>
          <w:jc w:val="center"/>
        </w:trPr>
        <w:tc>
          <w:tcPr>
            <w:tcW w:w="2525" w:type="dxa"/>
            <w:gridSpan w:val="2"/>
            <w:vMerge/>
            <w:vAlign w:val="center"/>
          </w:tcPr>
          <w:p w14:paraId="3C6DFD39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b/>
                <w:bCs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62984347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1152361953011</w:t>
            </w:r>
          </w:p>
        </w:tc>
        <w:tc>
          <w:tcPr>
            <w:tcW w:w="3828" w:type="dxa"/>
            <w:vAlign w:val="center"/>
          </w:tcPr>
          <w:p w14:paraId="0659F741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毛泽东思想和中国特色社会主义</w:t>
            </w:r>
          </w:p>
          <w:p w14:paraId="446F20C6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理论体系概论</w:t>
            </w:r>
          </w:p>
        </w:tc>
        <w:tc>
          <w:tcPr>
            <w:tcW w:w="567" w:type="dxa"/>
            <w:vAlign w:val="center"/>
          </w:tcPr>
          <w:p w14:paraId="7649338D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708" w:type="dxa"/>
            <w:vAlign w:val="center"/>
          </w:tcPr>
          <w:p w14:paraId="714BB071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54</w:t>
            </w:r>
          </w:p>
        </w:tc>
        <w:tc>
          <w:tcPr>
            <w:tcW w:w="805" w:type="dxa"/>
            <w:vAlign w:val="center"/>
          </w:tcPr>
          <w:p w14:paraId="7FBCC194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075B4594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18</w:t>
            </w:r>
          </w:p>
        </w:tc>
        <w:tc>
          <w:tcPr>
            <w:tcW w:w="1019" w:type="dxa"/>
          </w:tcPr>
          <w:p w14:paraId="5388E727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春</w:t>
            </w:r>
          </w:p>
        </w:tc>
        <w:tc>
          <w:tcPr>
            <w:tcW w:w="1134" w:type="dxa"/>
            <w:vAlign w:val="center"/>
          </w:tcPr>
          <w:p w14:paraId="46189956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108" w:type="dxa"/>
            <w:vMerge/>
            <w:vAlign w:val="center"/>
          </w:tcPr>
          <w:p w14:paraId="38BF4DBC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b/>
                <w:bCs/>
                <w:szCs w:val="21"/>
              </w:rPr>
            </w:pPr>
          </w:p>
        </w:tc>
      </w:tr>
      <w:tr w:rsidR="00000000" w14:paraId="41EEA68A" w14:textId="77777777">
        <w:trPr>
          <w:trHeight w:val="340"/>
          <w:jc w:val="center"/>
        </w:trPr>
        <w:tc>
          <w:tcPr>
            <w:tcW w:w="2525" w:type="dxa"/>
            <w:gridSpan w:val="2"/>
            <w:vMerge/>
            <w:vAlign w:val="center"/>
          </w:tcPr>
          <w:p w14:paraId="4E5C82B4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b/>
                <w:bCs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4E0F1240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1151792019008</w:t>
            </w:r>
          </w:p>
        </w:tc>
        <w:tc>
          <w:tcPr>
            <w:tcW w:w="3828" w:type="dxa"/>
            <w:vAlign w:val="center"/>
          </w:tcPr>
          <w:p w14:paraId="333BF971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习近平新时代中国特色社会主义思想概论</w:t>
            </w:r>
          </w:p>
        </w:tc>
        <w:tc>
          <w:tcPr>
            <w:tcW w:w="567" w:type="dxa"/>
            <w:vAlign w:val="center"/>
          </w:tcPr>
          <w:p w14:paraId="1EDD35E0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708" w:type="dxa"/>
            <w:vAlign w:val="center"/>
          </w:tcPr>
          <w:p w14:paraId="27689357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805" w:type="dxa"/>
            <w:vAlign w:val="center"/>
          </w:tcPr>
          <w:p w14:paraId="71E93696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1AE00B5C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19" w:type="dxa"/>
          </w:tcPr>
          <w:p w14:paraId="20208D6F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春秋</w:t>
            </w:r>
          </w:p>
        </w:tc>
        <w:tc>
          <w:tcPr>
            <w:tcW w:w="1134" w:type="dxa"/>
            <w:vAlign w:val="center"/>
          </w:tcPr>
          <w:p w14:paraId="1BDE99F8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5-6</w:t>
            </w:r>
          </w:p>
        </w:tc>
        <w:tc>
          <w:tcPr>
            <w:tcW w:w="1108" w:type="dxa"/>
            <w:vMerge/>
            <w:vAlign w:val="center"/>
          </w:tcPr>
          <w:p w14:paraId="45C56CE0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b/>
                <w:bCs/>
                <w:szCs w:val="21"/>
              </w:rPr>
            </w:pPr>
          </w:p>
        </w:tc>
      </w:tr>
      <w:tr w:rsidR="00000000" w14:paraId="3D628772" w14:textId="77777777">
        <w:trPr>
          <w:trHeight w:val="340"/>
          <w:jc w:val="center"/>
        </w:trPr>
        <w:tc>
          <w:tcPr>
            <w:tcW w:w="2525" w:type="dxa"/>
            <w:gridSpan w:val="2"/>
            <w:vMerge/>
            <w:vAlign w:val="center"/>
          </w:tcPr>
          <w:p w14:paraId="7B77DBD0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b/>
                <w:bCs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4038B90B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1151791987005</w:t>
            </w:r>
          </w:p>
        </w:tc>
        <w:tc>
          <w:tcPr>
            <w:tcW w:w="3828" w:type="dxa"/>
            <w:vAlign w:val="center"/>
          </w:tcPr>
          <w:p w14:paraId="5B1FA5D9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形势与政策Ⅰ</w:t>
            </w:r>
          </w:p>
        </w:tc>
        <w:tc>
          <w:tcPr>
            <w:tcW w:w="567" w:type="dxa"/>
            <w:vAlign w:val="center"/>
          </w:tcPr>
          <w:p w14:paraId="682A6147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3CE2CCC4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18</w:t>
            </w:r>
          </w:p>
        </w:tc>
        <w:tc>
          <w:tcPr>
            <w:tcW w:w="805" w:type="dxa"/>
            <w:vAlign w:val="center"/>
          </w:tcPr>
          <w:p w14:paraId="63D64B3A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2F10C99C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019" w:type="dxa"/>
          </w:tcPr>
          <w:p w14:paraId="321341D6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秋</w:t>
            </w:r>
          </w:p>
        </w:tc>
        <w:tc>
          <w:tcPr>
            <w:tcW w:w="1134" w:type="dxa"/>
            <w:vAlign w:val="center"/>
          </w:tcPr>
          <w:p w14:paraId="27D17241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108" w:type="dxa"/>
            <w:vMerge/>
            <w:vAlign w:val="center"/>
          </w:tcPr>
          <w:p w14:paraId="2918F457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b/>
                <w:bCs/>
                <w:szCs w:val="21"/>
              </w:rPr>
            </w:pPr>
          </w:p>
        </w:tc>
      </w:tr>
      <w:tr w:rsidR="00000000" w14:paraId="1DF3CD43" w14:textId="77777777">
        <w:trPr>
          <w:trHeight w:val="340"/>
          <w:jc w:val="center"/>
        </w:trPr>
        <w:tc>
          <w:tcPr>
            <w:tcW w:w="2525" w:type="dxa"/>
            <w:gridSpan w:val="2"/>
            <w:vMerge/>
            <w:vAlign w:val="center"/>
          </w:tcPr>
          <w:p w14:paraId="07F2F217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b/>
                <w:bCs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0E3E0F63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1151791987006</w:t>
            </w:r>
          </w:p>
        </w:tc>
        <w:tc>
          <w:tcPr>
            <w:tcW w:w="3828" w:type="dxa"/>
            <w:vAlign w:val="center"/>
          </w:tcPr>
          <w:p w14:paraId="7DE0F0D3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形</w:t>
            </w:r>
            <w:r>
              <w:rPr>
                <w:rFonts w:ascii="宋体" w:hAnsi="宋体" w:cs="宋体" w:hint="eastAsia"/>
                <w:szCs w:val="21"/>
              </w:rPr>
              <w:t>势与政策Ⅱ</w:t>
            </w:r>
          </w:p>
        </w:tc>
        <w:tc>
          <w:tcPr>
            <w:tcW w:w="567" w:type="dxa"/>
            <w:vAlign w:val="center"/>
          </w:tcPr>
          <w:p w14:paraId="3983C0C5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0E87119F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18</w:t>
            </w:r>
          </w:p>
        </w:tc>
        <w:tc>
          <w:tcPr>
            <w:tcW w:w="805" w:type="dxa"/>
            <w:vAlign w:val="center"/>
          </w:tcPr>
          <w:p w14:paraId="6EBBC23F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3417E1A6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019" w:type="dxa"/>
          </w:tcPr>
          <w:p w14:paraId="13387366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春秋</w:t>
            </w:r>
          </w:p>
        </w:tc>
        <w:tc>
          <w:tcPr>
            <w:tcW w:w="1134" w:type="dxa"/>
            <w:vAlign w:val="center"/>
          </w:tcPr>
          <w:p w14:paraId="77AFDE94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1-8</w:t>
            </w:r>
            <w:r>
              <w:rPr>
                <w:rFonts w:ascii="宋体" w:hAnsi="宋体" w:cs="宋体"/>
                <w:szCs w:val="21"/>
              </w:rPr>
              <w:t xml:space="preserve"> </w:t>
            </w:r>
          </w:p>
        </w:tc>
        <w:tc>
          <w:tcPr>
            <w:tcW w:w="1108" w:type="dxa"/>
            <w:vMerge/>
            <w:vAlign w:val="center"/>
          </w:tcPr>
          <w:p w14:paraId="30FABB65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b/>
                <w:bCs/>
                <w:szCs w:val="21"/>
              </w:rPr>
            </w:pPr>
          </w:p>
        </w:tc>
      </w:tr>
      <w:tr w:rsidR="00000000" w14:paraId="1D5C8704" w14:textId="77777777">
        <w:trPr>
          <w:trHeight w:val="340"/>
          <w:jc w:val="center"/>
        </w:trPr>
        <w:tc>
          <w:tcPr>
            <w:tcW w:w="1559" w:type="dxa"/>
            <w:vMerge w:val="restart"/>
            <w:vAlign w:val="center"/>
          </w:tcPr>
          <w:p w14:paraId="2D164654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体育与国防教育</w:t>
            </w:r>
          </w:p>
        </w:tc>
        <w:tc>
          <w:tcPr>
            <w:tcW w:w="966" w:type="dxa"/>
            <w:vMerge w:val="restart"/>
            <w:vAlign w:val="center"/>
          </w:tcPr>
          <w:p w14:paraId="4A94C6D4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体育</w:t>
            </w:r>
          </w:p>
        </w:tc>
        <w:tc>
          <w:tcPr>
            <w:tcW w:w="1275" w:type="dxa"/>
            <w:vAlign w:val="center"/>
          </w:tcPr>
          <w:p w14:paraId="489C8357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1151772020007</w:t>
            </w:r>
          </w:p>
        </w:tc>
        <w:tc>
          <w:tcPr>
            <w:tcW w:w="3828" w:type="dxa"/>
            <w:vAlign w:val="center"/>
          </w:tcPr>
          <w:p w14:paraId="37676FA8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体育</w:t>
            </w: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567" w:type="dxa"/>
            <w:vAlign w:val="center"/>
          </w:tcPr>
          <w:p w14:paraId="16334BB6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0.5</w:t>
            </w:r>
          </w:p>
        </w:tc>
        <w:tc>
          <w:tcPr>
            <w:tcW w:w="708" w:type="dxa"/>
            <w:vAlign w:val="center"/>
          </w:tcPr>
          <w:p w14:paraId="48EC4A20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24</w:t>
            </w:r>
          </w:p>
        </w:tc>
        <w:tc>
          <w:tcPr>
            <w:tcW w:w="805" w:type="dxa"/>
            <w:vAlign w:val="center"/>
          </w:tcPr>
          <w:p w14:paraId="2BE492A1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7AD9FEA1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20</w:t>
            </w:r>
          </w:p>
        </w:tc>
        <w:tc>
          <w:tcPr>
            <w:tcW w:w="1019" w:type="dxa"/>
          </w:tcPr>
          <w:p w14:paraId="180A6605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秋</w:t>
            </w:r>
          </w:p>
        </w:tc>
        <w:tc>
          <w:tcPr>
            <w:tcW w:w="1134" w:type="dxa"/>
            <w:vAlign w:val="center"/>
          </w:tcPr>
          <w:p w14:paraId="61F88749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1108" w:type="dxa"/>
            <w:vMerge w:val="restart"/>
            <w:vAlign w:val="center"/>
          </w:tcPr>
          <w:p w14:paraId="166AE193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体育学院</w:t>
            </w:r>
          </w:p>
        </w:tc>
      </w:tr>
      <w:tr w:rsidR="00000000" w14:paraId="62AA3308" w14:textId="77777777">
        <w:trPr>
          <w:trHeight w:val="340"/>
          <w:jc w:val="center"/>
        </w:trPr>
        <w:tc>
          <w:tcPr>
            <w:tcW w:w="1559" w:type="dxa"/>
            <w:vMerge/>
            <w:vAlign w:val="center"/>
          </w:tcPr>
          <w:p w14:paraId="01B46A4A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966" w:type="dxa"/>
            <w:vMerge/>
            <w:vAlign w:val="center"/>
          </w:tcPr>
          <w:p w14:paraId="015E5774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1B4DA3F5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1151772020008</w:t>
            </w:r>
          </w:p>
        </w:tc>
        <w:tc>
          <w:tcPr>
            <w:tcW w:w="3828" w:type="dxa"/>
            <w:vAlign w:val="center"/>
          </w:tcPr>
          <w:p w14:paraId="0C97BBED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体育</w:t>
            </w: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567" w:type="dxa"/>
            <w:vAlign w:val="center"/>
          </w:tcPr>
          <w:p w14:paraId="34113632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0.5</w:t>
            </w:r>
          </w:p>
        </w:tc>
        <w:tc>
          <w:tcPr>
            <w:tcW w:w="708" w:type="dxa"/>
            <w:vAlign w:val="center"/>
          </w:tcPr>
          <w:p w14:paraId="1358FC1D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24</w:t>
            </w:r>
          </w:p>
        </w:tc>
        <w:tc>
          <w:tcPr>
            <w:tcW w:w="805" w:type="dxa"/>
            <w:vAlign w:val="center"/>
          </w:tcPr>
          <w:p w14:paraId="57CC9B7E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5F7626BF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24</w:t>
            </w:r>
          </w:p>
        </w:tc>
        <w:tc>
          <w:tcPr>
            <w:tcW w:w="1019" w:type="dxa"/>
          </w:tcPr>
          <w:p w14:paraId="52B95A2F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春</w:t>
            </w:r>
          </w:p>
        </w:tc>
        <w:tc>
          <w:tcPr>
            <w:tcW w:w="1134" w:type="dxa"/>
            <w:vAlign w:val="center"/>
          </w:tcPr>
          <w:p w14:paraId="2BC58D06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1108" w:type="dxa"/>
            <w:vMerge/>
            <w:vAlign w:val="center"/>
          </w:tcPr>
          <w:p w14:paraId="54BFF1C0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000000" w14:paraId="61C3EE36" w14:textId="77777777">
        <w:trPr>
          <w:trHeight w:val="340"/>
          <w:jc w:val="center"/>
        </w:trPr>
        <w:tc>
          <w:tcPr>
            <w:tcW w:w="1559" w:type="dxa"/>
            <w:vMerge/>
            <w:vAlign w:val="center"/>
          </w:tcPr>
          <w:p w14:paraId="3674A368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966" w:type="dxa"/>
            <w:vMerge/>
            <w:vAlign w:val="center"/>
          </w:tcPr>
          <w:p w14:paraId="33AD9D08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266E03FD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1151772020009</w:t>
            </w:r>
          </w:p>
        </w:tc>
        <w:tc>
          <w:tcPr>
            <w:tcW w:w="3828" w:type="dxa"/>
            <w:vAlign w:val="center"/>
          </w:tcPr>
          <w:p w14:paraId="659BD0B5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体育</w:t>
            </w: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567" w:type="dxa"/>
          </w:tcPr>
          <w:p w14:paraId="25A29AC1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0.5</w:t>
            </w:r>
          </w:p>
        </w:tc>
        <w:tc>
          <w:tcPr>
            <w:tcW w:w="708" w:type="dxa"/>
            <w:vAlign w:val="center"/>
          </w:tcPr>
          <w:p w14:paraId="6A17A046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  <w:r>
              <w:rPr>
                <w:rFonts w:ascii="宋体" w:hAnsi="宋体" w:cs="宋体"/>
                <w:szCs w:val="21"/>
              </w:rPr>
              <w:t>4</w:t>
            </w:r>
          </w:p>
        </w:tc>
        <w:tc>
          <w:tcPr>
            <w:tcW w:w="805" w:type="dxa"/>
            <w:vAlign w:val="center"/>
          </w:tcPr>
          <w:p w14:paraId="276C862E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09646A02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  <w:r>
              <w:rPr>
                <w:rFonts w:ascii="宋体" w:hAnsi="宋体" w:cs="宋体"/>
                <w:szCs w:val="21"/>
              </w:rPr>
              <w:t>0</w:t>
            </w:r>
          </w:p>
        </w:tc>
        <w:tc>
          <w:tcPr>
            <w:tcW w:w="1019" w:type="dxa"/>
          </w:tcPr>
          <w:p w14:paraId="6C43734A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秋</w:t>
            </w:r>
          </w:p>
        </w:tc>
        <w:tc>
          <w:tcPr>
            <w:tcW w:w="1134" w:type="dxa"/>
            <w:vAlign w:val="center"/>
          </w:tcPr>
          <w:p w14:paraId="72AAD04C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1108" w:type="dxa"/>
            <w:vMerge/>
            <w:vAlign w:val="center"/>
          </w:tcPr>
          <w:p w14:paraId="1E05DB8A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000000" w14:paraId="28B14599" w14:textId="77777777">
        <w:trPr>
          <w:trHeight w:val="340"/>
          <w:jc w:val="center"/>
        </w:trPr>
        <w:tc>
          <w:tcPr>
            <w:tcW w:w="1559" w:type="dxa"/>
            <w:vMerge/>
            <w:vAlign w:val="center"/>
          </w:tcPr>
          <w:p w14:paraId="3496667C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966" w:type="dxa"/>
            <w:vMerge/>
            <w:vAlign w:val="center"/>
          </w:tcPr>
          <w:p w14:paraId="08E666DC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0A04C829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1151772020010</w:t>
            </w:r>
          </w:p>
        </w:tc>
        <w:tc>
          <w:tcPr>
            <w:tcW w:w="3828" w:type="dxa"/>
            <w:vAlign w:val="center"/>
          </w:tcPr>
          <w:p w14:paraId="747F963F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体育</w:t>
            </w: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567" w:type="dxa"/>
          </w:tcPr>
          <w:p w14:paraId="5DB3E86B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0.5</w:t>
            </w:r>
          </w:p>
        </w:tc>
        <w:tc>
          <w:tcPr>
            <w:tcW w:w="708" w:type="dxa"/>
            <w:vAlign w:val="center"/>
          </w:tcPr>
          <w:p w14:paraId="59E842B0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24</w:t>
            </w:r>
          </w:p>
        </w:tc>
        <w:tc>
          <w:tcPr>
            <w:tcW w:w="805" w:type="dxa"/>
            <w:vAlign w:val="center"/>
          </w:tcPr>
          <w:p w14:paraId="3E533068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1874D0CA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24</w:t>
            </w:r>
          </w:p>
        </w:tc>
        <w:tc>
          <w:tcPr>
            <w:tcW w:w="1019" w:type="dxa"/>
          </w:tcPr>
          <w:p w14:paraId="547A820A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春</w:t>
            </w:r>
          </w:p>
        </w:tc>
        <w:tc>
          <w:tcPr>
            <w:tcW w:w="1134" w:type="dxa"/>
            <w:vAlign w:val="center"/>
          </w:tcPr>
          <w:p w14:paraId="7ADB9D5C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1108" w:type="dxa"/>
            <w:vMerge/>
            <w:vAlign w:val="center"/>
          </w:tcPr>
          <w:p w14:paraId="5630C98F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000000" w14:paraId="3E97C351" w14:textId="77777777">
        <w:trPr>
          <w:trHeight w:val="340"/>
          <w:jc w:val="center"/>
        </w:trPr>
        <w:tc>
          <w:tcPr>
            <w:tcW w:w="1559" w:type="dxa"/>
            <w:vMerge/>
            <w:vAlign w:val="center"/>
          </w:tcPr>
          <w:p w14:paraId="33C7BF79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966" w:type="dxa"/>
            <w:vMerge/>
            <w:vAlign w:val="center"/>
          </w:tcPr>
          <w:p w14:paraId="110943FA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2B817815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1151772020011</w:t>
            </w:r>
          </w:p>
        </w:tc>
        <w:tc>
          <w:tcPr>
            <w:tcW w:w="3828" w:type="dxa"/>
            <w:vAlign w:val="center"/>
          </w:tcPr>
          <w:p w14:paraId="20E88231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体育</w:t>
            </w:r>
            <w:r>
              <w:rPr>
                <w:rFonts w:ascii="宋体" w:hAnsi="宋体" w:cs="宋体" w:hint="eastAsia"/>
                <w:szCs w:val="21"/>
              </w:rPr>
              <w:t>5</w:t>
            </w:r>
          </w:p>
        </w:tc>
        <w:tc>
          <w:tcPr>
            <w:tcW w:w="567" w:type="dxa"/>
          </w:tcPr>
          <w:p w14:paraId="12D74CFF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0.5</w:t>
            </w:r>
          </w:p>
        </w:tc>
        <w:tc>
          <w:tcPr>
            <w:tcW w:w="708" w:type="dxa"/>
            <w:vAlign w:val="center"/>
          </w:tcPr>
          <w:p w14:paraId="68B19924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24</w:t>
            </w:r>
          </w:p>
        </w:tc>
        <w:tc>
          <w:tcPr>
            <w:tcW w:w="805" w:type="dxa"/>
            <w:vAlign w:val="center"/>
          </w:tcPr>
          <w:p w14:paraId="004CF75D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23BA52E0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24</w:t>
            </w:r>
          </w:p>
        </w:tc>
        <w:tc>
          <w:tcPr>
            <w:tcW w:w="1019" w:type="dxa"/>
          </w:tcPr>
          <w:p w14:paraId="3E0A15AC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b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秋</w:t>
            </w:r>
          </w:p>
        </w:tc>
        <w:tc>
          <w:tcPr>
            <w:tcW w:w="1134" w:type="dxa"/>
            <w:vAlign w:val="center"/>
          </w:tcPr>
          <w:p w14:paraId="23EE357D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</w:t>
            </w:r>
          </w:p>
        </w:tc>
        <w:tc>
          <w:tcPr>
            <w:tcW w:w="1108" w:type="dxa"/>
            <w:vMerge/>
            <w:vAlign w:val="center"/>
          </w:tcPr>
          <w:p w14:paraId="0486B343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000000" w14:paraId="67806826" w14:textId="77777777">
        <w:trPr>
          <w:trHeight w:val="340"/>
          <w:jc w:val="center"/>
        </w:trPr>
        <w:tc>
          <w:tcPr>
            <w:tcW w:w="1559" w:type="dxa"/>
            <w:vMerge/>
            <w:vAlign w:val="center"/>
          </w:tcPr>
          <w:p w14:paraId="5F2CDA2F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966" w:type="dxa"/>
            <w:vMerge/>
            <w:vAlign w:val="center"/>
          </w:tcPr>
          <w:p w14:paraId="56BB1C28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633417A0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1151772020012</w:t>
            </w:r>
          </w:p>
        </w:tc>
        <w:tc>
          <w:tcPr>
            <w:tcW w:w="3828" w:type="dxa"/>
            <w:vAlign w:val="center"/>
          </w:tcPr>
          <w:p w14:paraId="607B40F2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体育</w:t>
            </w:r>
            <w:r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567" w:type="dxa"/>
          </w:tcPr>
          <w:p w14:paraId="73776C5C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0.5</w:t>
            </w:r>
          </w:p>
        </w:tc>
        <w:tc>
          <w:tcPr>
            <w:tcW w:w="708" w:type="dxa"/>
            <w:vAlign w:val="center"/>
          </w:tcPr>
          <w:p w14:paraId="47850D91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24</w:t>
            </w:r>
          </w:p>
        </w:tc>
        <w:tc>
          <w:tcPr>
            <w:tcW w:w="805" w:type="dxa"/>
            <w:vAlign w:val="center"/>
          </w:tcPr>
          <w:p w14:paraId="56664F2A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2DF7CFC8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24</w:t>
            </w:r>
          </w:p>
        </w:tc>
        <w:tc>
          <w:tcPr>
            <w:tcW w:w="1019" w:type="dxa"/>
          </w:tcPr>
          <w:p w14:paraId="16EAF71D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b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春</w:t>
            </w:r>
          </w:p>
        </w:tc>
        <w:tc>
          <w:tcPr>
            <w:tcW w:w="1134" w:type="dxa"/>
            <w:vAlign w:val="center"/>
          </w:tcPr>
          <w:p w14:paraId="4F16C3A3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1108" w:type="dxa"/>
            <w:vMerge/>
            <w:vAlign w:val="center"/>
          </w:tcPr>
          <w:p w14:paraId="375C3595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000000" w14:paraId="1B4886E6" w14:textId="77777777">
        <w:trPr>
          <w:trHeight w:val="340"/>
          <w:jc w:val="center"/>
        </w:trPr>
        <w:tc>
          <w:tcPr>
            <w:tcW w:w="1559" w:type="dxa"/>
            <w:vMerge/>
            <w:vAlign w:val="center"/>
          </w:tcPr>
          <w:p w14:paraId="44285D89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966" w:type="dxa"/>
            <w:vMerge/>
            <w:vAlign w:val="center"/>
          </w:tcPr>
          <w:p w14:paraId="5B99218A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1CA8A3FF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1151772020013</w:t>
            </w:r>
          </w:p>
        </w:tc>
        <w:tc>
          <w:tcPr>
            <w:tcW w:w="3828" w:type="dxa"/>
            <w:vAlign w:val="center"/>
          </w:tcPr>
          <w:p w14:paraId="0CA82097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体育</w:t>
            </w:r>
            <w:r>
              <w:rPr>
                <w:rFonts w:ascii="宋体" w:hAnsi="宋体" w:cs="宋体" w:hint="eastAsia"/>
                <w:szCs w:val="21"/>
              </w:rPr>
              <w:t>7</w:t>
            </w:r>
          </w:p>
        </w:tc>
        <w:tc>
          <w:tcPr>
            <w:tcW w:w="567" w:type="dxa"/>
          </w:tcPr>
          <w:p w14:paraId="28F7081D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0.5</w:t>
            </w:r>
          </w:p>
        </w:tc>
        <w:tc>
          <w:tcPr>
            <w:tcW w:w="708" w:type="dxa"/>
            <w:vAlign w:val="center"/>
          </w:tcPr>
          <w:p w14:paraId="27FF1069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05" w:type="dxa"/>
            <w:vAlign w:val="center"/>
          </w:tcPr>
          <w:p w14:paraId="7F2557BE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56A41ECA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19" w:type="dxa"/>
          </w:tcPr>
          <w:p w14:paraId="713E1481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秋</w:t>
            </w:r>
          </w:p>
        </w:tc>
        <w:tc>
          <w:tcPr>
            <w:tcW w:w="1134" w:type="dxa"/>
            <w:vAlign w:val="center"/>
          </w:tcPr>
          <w:p w14:paraId="75A592FE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7</w:t>
            </w:r>
          </w:p>
        </w:tc>
        <w:tc>
          <w:tcPr>
            <w:tcW w:w="1108" w:type="dxa"/>
            <w:vMerge/>
            <w:vAlign w:val="center"/>
          </w:tcPr>
          <w:p w14:paraId="6C051D78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000000" w14:paraId="406689BD" w14:textId="77777777">
        <w:trPr>
          <w:trHeight w:val="340"/>
          <w:jc w:val="center"/>
        </w:trPr>
        <w:tc>
          <w:tcPr>
            <w:tcW w:w="1559" w:type="dxa"/>
            <w:vMerge/>
            <w:vAlign w:val="center"/>
          </w:tcPr>
          <w:p w14:paraId="486BD43C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966" w:type="dxa"/>
            <w:vMerge/>
            <w:vAlign w:val="center"/>
          </w:tcPr>
          <w:p w14:paraId="6BB9E1DA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551A6327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1151772020014</w:t>
            </w:r>
          </w:p>
        </w:tc>
        <w:tc>
          <w:tcPr>
            <w:tcW w:w="3828" w:type="dxa"/>
            <w:vAlign w:val="center"/>
          </w:tcPr>
          <w:p w14:paraId="705AABDA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体育</w:t>
            </w:r>
            <w:r>
              <w:rPr>
                <w:rFonts w:ascii="宋体" w:hAnsi="宋体" w:cs="宋体" w:hint="eastAsia"/>
                <w:szCs w:val="21"/>
              </w:rPr>
              <w:t>8</w:t>
            </w:r>
          </w:p>
        </w:tc>
        <w:tc>
          <w:tcPr>
            <w:tcW w:w="567" w:type="dxa"/>
          </w:tcPr>
          <w:p w14:paraId="617FBE7B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0.5</w:t>
            </w:r>
          </w:p>
        </w:tc>
        <w:tc>
          <w:tcPr>
            <w:tcW w:w="708" w:type="dxa"/>
            <w:vAlign w:val="center"/>
          </w:tcPr>
          <w:p w14:paraId="7CBB7149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05" w:type="dxa"/>
            <w:vAlign w:val="center"/>
          </w:tcPr>
          <w:p w14:paraId="3DF60058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21780F81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19" w:type="dxa"/>
          </w:tcPr>
          <w:p w14:paraId="15F7920C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春</w:t>
            </w:r>
          </w:p>
        </w:tc>
        <w:tc>
          <w:tcPr>
            <w:tcW w:w="1134" w:type="dxa"/>
            <w:vAlign w:val="center"/>
          </w:tcPr>
          <w:p w14:paraId="55AA8317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8</w:t>
            </w:r>
          </w:p>
        </w:tc>
        <w:tc>
          <w:tcPr>
            <w:tcW w:w="1108" w:type="dxa"/>
            <w:vMerge/>
            <w:vAlign w:val="center"/>
          </w:tcPr>
          <w:p w14:paraId="0973F40F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000000" w14:paraId="71D08C28" w14:textId="77777777">
        <w:trPr>
          <w:trHeight w:val="340"/>
          <w:jc w:val="center"/>
        </w:trPr>
        <w:tc>
          <w:tcPr>
            <w:tcW w:w="1559" w:type="dxa"/>
            <w:vMerge/>
            <w:vAlign w:val="center"/>
          </w:tcPr>
          <w:p w14:paraId="38BEEA88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66" w:type="dxa"/>
            <w:vMerge w:val="restart"/>
            <w:vAlign w:val="center"/>
          </w:tcPr>
          <w:p w14:paraId="0F383934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国防教育</w:t>
            </w:r>
          </w:p>
        </w:tc>
        <w:tc>
          <w:tcPr>
            <w:tcW w:w="1275" w:type="dxa"/>
            <w:vAlign w:val="center"/>
          </w:tcPr>
          <w:p w14:paraId="7AF7328A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1151772015005</w:t>
            </w:r>
          </w:p>
        </w:tc>
        <w:tc>
          <w:tcPr>
            <w:tcW w:w="3828" w:type="dxa"/>
            <w:vAlign w:val="center"/>
          </w:tcPr>
          <w:p w14:paraId="785AD03D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军事理论</w:t>
            </w:r>
          </w:p>
        </w:tc>
        <w:tc>
          <w:tcPr>
            <w:tcW w:w="567" w:type="dxa"/>
            <w:vAlign w:val="center"/>
          </w:tcPr>
          <w:p w14:paraId="4EF3BAF5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77581A26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18</w:t>
            </w:r>
          </w:p>
        </w:tc>
        <w:tc>
          <w:tcPr>
            <w:tcW w:w="805" w:type="dxa"/>
            <w:vAlign w:val="center"/>
          </w:tcPr>
          <w:p w14:paraId="09F01925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5B01654D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19" w:type="dxa"/>
          </w:tcPr>
          <w:p w14:paraId="5F98120A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春秋</w:t>
            </w:r>
          </w:p>
        </w:tc>
        <w:tc>
          <w:tcPr>
            <w:tcW w:w="1134" w:type="dxa"/>
            <w:vAlign w:val="center"/>
          </w:tcPr>
          <w:p w14:paraId="67F8E604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1</w:t>
            </w:r>
            <w:r>
              <w:rPr>
                <w:rFonts w:ascii="宋体" w:hAnsi="宋体" w:cs="宋体" w:hint="eastAsia"/>
                <w:szCs w:val="21"/>
              </w:rPr>
              <w:t>-</w:t>
            </w:r>
            <w:r>
              <w:rPr>
                <w:rFonts w:ascii="宋体" w:hAnsi="宋体" w:cs="宋体"/>
                <w:szCs w:val="21"/>
              </w:rPr>
              <w:t>2</w:t>
            </w:r>
          </w:p>
        </w:tc>
        <w:tc>
          <w:tcPr>
            <w:tcW w:w="1108" w:type="dxa"/>
            <w:vMerge/>
            <w:vAlign w:val="center"/>
          </w:tcPr>
          <w:p w14:paraId="529D263B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b/>
                <w:bCs/>
                <w:szCs w:val="21"/>
              </w:rPr>
            </w:pPr>
          </w:p>
        </w:tc>
      </w:tr>
      <w:tr w:rsidR="00000000" w14:paraId="35F5DA4B" w14:textId="77777777">
        <w:trPr>
          <w:trHeight w:val="340"/>
          <w:jc w:val="center"/>
        </w:trPr>
        <w:tc>
          <w:tcPr>
            <w:tcW w:w="1559" w:type="dxa"/>
            <w:vMerge/>
            <w:vAlign w:val="center"/>
          </w:tcPr>
          <w:p w14:paraId="689DDBDB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66" w:type="dxa"/>
            <w:vMerge/>
            <w:vAlign w:val="center"/>
          </w:tcPr>
          <w:p w14:paraId="0B084E2F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b/>
                <w:bCs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58AC0A95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1151772015006</w:t>
            </w:r>
          </w:p>
        </w:tc>
        <w:tc>
          <w:tcPr>
            <w:tcW w:w="3828" w:type="dxa"/>
            <w:vAlign w:val="center"/>
          </w:tcPr>
          <w:p w14:paraId="5B1EE818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军事训练</w:t>
            </w:r>
          </w:p>
        </w:tc>
        <w:tc>
          <w:tcPr>
            <w:tcW w:w="567" w:type="dxa"/>
            <w:vAlign w:val="center"/>
          </w:tcPr>
          <w:p w14:paraId="4BBAC51F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57291F63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120</w:t>
            </w:r>
          </w:p>
        </w:tc>
        <w:tc>
          <w:tcPr>
            <w:tcW w:w="805" w:type="dxa"/>
            <w:vAlign w:val="center"/>
          </w:tcPr>
          <w:p w14:paraId="5FA5ECBC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7B77C4FB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  <w:r>
              <w:rPr>
                <w:rFonts w:ascii="宋体" w:hAnsi="宋体" w:cs="宋体"/>
                <w:szCs w:val="21"/>
              </w:rPr>
              <w:t>20</w:t>
            </w:r>
          </w:p>
        </w:tc>
        <w:tc>
          <w:tcPr>
            <w:tcW w:w="1019" w:type="dxa"/>
          </w:tcPr>
          <w:p w14:paraId="3CCCC579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秋</w:t>
            </w:r>
          </w:p>
        </w:tc>
        <w:tc>
          <w:tcPr>
            <w:tcW w:w="1134" w:type="dxa"/>
            <w:vAlign w:val="center"/>
          </w:tcPr>
          <w:p w14:paraId="16C08934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1</w:t>
            </w:r>
          </w:p>
        </w:tc>
        <w:tc>
          <w:tcPr>
            <w:tcW w:w="1108" w:type="dxa"/>
            <w:vMerge/>
            <w:vAlign w:val="center"/>
          </w:tcPr>
          <w:p w14:paraId="735C45FC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50ECDA88" w14:textId="77777777">
        <w:trPr>
          <w:trHeight w:val="340"/>
          <w:jc w:val="center"/>
        </w:trPr>
        <w:tc>
          <w:tcPr>
            <w:tcW w:w="2525" w:type="dxa"/>
            <w:gridSpan w:val="2"/>
            <w:vAlign w:val="center"/>
          </w:tcPr>
          <w:p w14:paraId="33C451ED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劳动教育</w:t>
            </w:r>
          </w:p>
        </w:tc>
        <w:tc>
          <w:tcPr>
            <w:tcW w:w="1275" w:type="dxa"/>
            <w:vAlign w:val="center"/>
          </w:tcPr>
          <w:p w14:paraId="0D87D368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1152322020001</w:t>
            </w:r>
          </w:p>
        </w:tc>
        <w:tc>
          <w:tcPr>
            <w:tcW w:w="3828" w:type="dxa"/>
            <w:vAlign w:val="center"/>
          </w:tcPr>
          <w:p w14:paraId="2EC5FC3F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劳动教育</w:t>
            </w:r>
          </w:p>
        </w:tc>
        <w:tc>
          <w:tcPr>
            <w:tcW w:w="567" w:type="dxa"/>
            <w:vAlign w:val="center"/>
          </w:tcPr>
          <w:p w14:paraId="7C6AD0F4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28DF1934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32</w:t>
            </w:r>
          </w:p>
        </w:tc>
        <w:tc>
          <w:tcPr>
            <w:tcW w:w="805" w:type="dxa"/>
            <w:vAlign w:val="center"/>
          </w:tcPr>
          <w:p w14:paraId="11D69D69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71617D7D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  <w:r>
              <w:rPr>
                <w:rFonts w:ascii="宋体" w:hAnsi="宋体" w:cs="宋体"/>
                <w:szCs w:val="21"/>
              </w:rPr>
              <w:t>8</w:t>
            </w:r>
          </w:p>
        </w:tc>
        <w:tc>
          <w:tcPr>
            <w:tcW w:w="1019" w:type="dxa"/>
          </w:tcPr>
          <w:p w14:paraId="44181507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春秋</w:t>
            </w:r>
          </w:p>
        </w:tc>
        <w:tc>
          <w:tcPr>
            <w:tcW w:w="1134" w:type="dxa"/>
            <w:vAlign w:val="center"/>
          </w:tcPr>
          <w:p w14:paraId="6AEB87AE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1-6</w:t>
            </w:r>
          </w:p>
        </w:tc>
        <w:tc>
          <w:tcPr>
            <w:tcW w:w="1108" w:type="dxa"/>
            <w:vAlign w:val="center"/>
          </w:tcPr>
          <w:p w14:paraId="68C10BC1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教育学部</w:t>
            </w:r>
          </w:p>
        </w:tc>
      </w:tr>
      <w:tr w:rsidR="00000000" w14:paraId="71D2908A" w14:textId="77777777">
        <w:trPr>
          <w:trHeight w:val="340"/>
          <w:jc w:val="center"/>
        </w:trPr>
        <w:tc>
          <w:tcPr>
            <w:tcW w:w="1559" w:type="dxa"/>
            <w:vMerge w:val="restart"/>
            <w:vAlign w:val="center"/>
          </w:tcPr>
          <w:p w14:paraId="29887111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交流表达与信息素养</w:t>
            </w:r>
          </w:p>
        </w:tc>
        <w:tc>
          <w:tcPr>
            <w:tcW w:w="966" w:type="dxa"/>
            <w:vAlign w:val="center"/>
          </w:tcPr>
          <w:p w14:paraId="726674F6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中文写作</w:t>
            </w:r>
          </w:p>
        </w:tc>
        <w:tc>
          <w:tcPr>
            <w:tcW w:w="1275" w:type="dxa"/>
            <w:vAlign w:val="center"/>
          </w:tcPr>
          <w:p w14:paraId="5FA1EEC3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1151642015001</w:t>
            </w:r>
          </w:p>
        </w:tc>
        <w:tc>
          <w:tcPr>
            <w:tcW w:w="3828" w:type="dxa"/>
            <w:vAlign w:val="center"/>
          </w:tcPr>
          <w:p w14:paraId="6251902C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中文写作</w:t>
            </w:r>
          </w:p>
        </w:tc>
        <w:tc>
          <w:tcPr>
            <w:tcW w:w="567" w:type="dxa"/>
            <w:vAlign w:val="center"/>
          </w:tcPr>
          <w:p w14:paraId="6E14BFF3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</w:t>
            </w:r>
          </w:p>
        </w:tc>
        <w:tc>
          <w:tcPr>
            <w:tcW w:w="708" w:type="dxa"/>
            <w:vAlign w:val="center"/>
          </w:tcPr>
          <w:p w14:paraId="2D14B08F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36</w:t>
            </w:r>
          </w:p>
        </w:tc>
        <w:tc>
          <w:tcPr>
            <w:tcW w:w="805" w:type="dxa"/>
            <w:vAlign w:val="center"/>
          </w:tcPr>
          <w:p w14:paraId="0DC62B5B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0679E787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019" w:type="dxa"/>
          </w:tcPr>
          <w:p w14:paraId="0DB3D2A1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春秋</w:t>
            </w:r>
          </w:p>
        </w:tc>
        <w:tc>
          <w:tcPr>
            <w:tcW w:w="1134" w:type="dxa"/>
            <w:vAlign w:val="center"/>
          </w:tcPr>
          <w:p w14:paraId="46A420E3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1</w:t>
            </w:r>
            <w:r>
              <w:rPr>
                <w:rFonts w:ascii="宋体" w:hAnsi="宋体" w:cs="宋体" w:hint="eastAsia"/>
                <w:bCs/>
                <w:szCs w:val="21"/>
              </w:rPr>
              <w:t>-2</w:t>
            </w:r>
          </w:p>
        </w:tc>
        <w:tc>
          <w:tcPr>
            <w:tcW w:w="1108" w:type="dxa"/>
            <w:vAlign w:val="center"/>
          </w:tcPr>
          <w:p w14:paraId="218E795C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文学院</w:t>
            </w:r>
          </w:p>
        </w:tc>
      </w:tr>
      <w:tr w:rsidR="00000000" w14:paraId="1313A57B" w14:textId="77777777">
        <w:trPr>
          <w:trHeight w:val="340"/>
          <w:jc w:val="center"/>
        </w:trPr>
        <w:tc>
          <w:tcPr>
            <w:tcW w:w="1559" w:type="dxa"/>
            <w:vMerge/>
            <w:vAlign w:val="center"/>
          </w:tcPr>
          <w:p w14:paraId="36000155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966" w:type="dxa"/>
            <w:vMerge w:val="restart"/>
            <w:vAlign w:val="center"/>
          </w:tcPr>
          <w:p w14:paraId="393FF5D1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大学外语</w:t>
            </w:r>
          </w:p>
        </w:tc>
        <w:tc>
          <w:tcPr>
            <w:tcW w:w="1275" w:type="dxa"/>
            <w:vAlign w:val="center"/>
          </w:tcPr>
          <w:p w14:paraId="65C627E4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828" w:type="dxa"/>
            <w:vAlign w:val="center"/>
          </w:tcPr>
          <w:p w14:paraId="7DF55547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大学外</w:t>
            </w:r>
            <w:r>
              <w:rPr>
                <w:rFonts w:ascii="宋体" w:hAnsi="宋体" w:hint="eastAsia"/>
                <w:szCs w:val="21"/>
              </w:rPr>
              <w:t>语</w:t>
            </w: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567" w:type="dxa"/>
            <w:vAlign w:val="center"/>
          </w:tcPr>
          <w:p w14:paraId="47D583DF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708" w:type="dxa"/>
            <w:vAlign w:val="center"/>
          </w:tcPr>
          <w:p w14:paraId="6530DE3F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72</w:t>
            </w:r>
          </w:p>
        </w:tc>
        <w:tc>
          <w:tcPr>
            <w:tcW w:w="805" w:type="dxa"/>
            <w:vAlign w:val="center"/>
          </w:tcPr>
          <w:p w14:paraId="1ECB07BB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6DF45989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019" w:type="dxa"/>
          </w:tcPr>
          <w:p w14:paraId="521BDD58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秋</w:t>
            </w:r>
          </w:p>
        </w:tc>
        <w:tc>
          <w:tcPr>
            <w:tcW w:w="1134" w:type="dxa"/>
            <w:vAlign w:val="center"/>
          </w:tcPr>
          <w:p w14:paraId="12076D7C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</w:p>
        </w:tc>
        <w:tc>
          <w:tcPr>
            <w:tcW w:w="1108" w:type="dxa"/>
            <w:vMerge w:val="restart"/>
            <w:vAlign w:val="center"/>
          </w:tcPr>
          <w:p w14:paraId="41FFF2D5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外国语学院</w:t>
            </w:r>
          </w:p>
        </w:tc>
      </w:tr>
      <w:tr w:rsidR="00000000" w14:paraId="36C844A6" w14:textId="77777777">
        <w:trPr>
          <w:trHeight w:val="340"/>
          <w:jc w:val="center"/>
        </w:trPr>
        <w:tc>
          <w:tcPr>
            <w:tcW w:w="1559" w:type="dxa"/>
            <w:vMerge/>
            <w:vAlign w:val="center"/>
          </w:tcPr>
          <w:p w14:paraId="73C019D3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966" w:type="dxa"/>
            <w:vMerge/>
            <w:vAlign w:val="center"/>
          </w:tcPr>
          <w:p w14:paraId="2BABB20F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74DAAD68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3828" w:type="dxa"/>
            <w:vAlign w:val="center"/>
          </w:tcPr>
          <w:p w14:paraId="043B6552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大学外语</w:t>
            </w: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567" w:type="dxa"/>
            <w:vAlign w:val="center"/>
          </w:tcPr>
          <w:p w14:paraId="75AABC0C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708" w:type="dxa"/>
            <w:vAlign w:val="center"/>
          </w:tcPr>
          <w:p w14:paraId="31FD2095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72</w:t>
            </w:r>
          </w:p>
        </w:tc>
        <w:tc>
          <w:tcPr>
            <w:tcW w:w="805" w:type="dxa"/>
            <w:vAlign w:val="center"/>
          </w:tcPr>
          <w:p w14:paraId="56D7B04C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2B9327FB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019" w:type="dxa"/>
          </w:tcPr>
          <w:p w14:paraId="47718FE4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春</w:t>
            </w:r>
          </w:p>
        </w:tc>
        <w:tc>
          <w:tcPr>
            <w:tcW w:w="1134" w:type="dxa"/>
            <w:vAlign w:val="center"/>
          </w:tcPr>
          <w:p w14:paraId="6AA9F125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</w:p>
        </w:tc>
        <w:tc>
          <w:tcPr>
            <w:tcW w:w="1108" w:type="dxa"/>
            <w:vMerge/>
            <w:vAlign w:val="center"/>
          </w:tcPr>
          <w:p w14:paraId="1495180C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000000" w14:paraId="38B00E86" w14:textId="77777777">
        <w:trPr>
          <w:trHeight w:val="340"/>
          <w:jc w:val="center"/>
        </w:trPr>
        <w:tc>
          <w:tcPr>
            <w:tcW w:w="1559" w:type="dxa"/>
            <w:vMerge/>
            <w:vAlign w:val="center"/>
          </w:tcPr>
          <w:p w14:paraId="3BFE684D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66" w:type="dxa"/>
            <w:vMerge w:val="restart"/>
            <w:vAlign w:val="center"/>
          </w:tcPr>
          <w:p w14:paraId="29F41D34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信息技术</w:t>
            </w:r>
          </w:p>
        </w:tc>
        <w:tc>
          <w:tcPr>
            <w:tcW w:w="1275" w:type="dxa"/>
            <w:vAlign w:val="center"/>
          </w:tcPr>
          <w:p w14:paraId="15111575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1151712015001</w:t>
            </w:r>
          </w:p>
        </w:tc>
        <w:tc>
          <w:tcPr>
            <w:tcW w:w="3828" w:type="dxa"/>
            <w:vAlign w:val="center"/>
          </w:tcPr>
          <w:p w14:paraId="4B70DA82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信息技术</w:t>
            </w:r>
            <w:r>
              <w:rPr>
                <w:rFonts w:ascii="宋体" w:hAnsi="宋体" w:cs="宋体" w:hint="eastAsia"/>
                <w:szCs w:val="21"/>
              </w:rPr>
              <w:t>1</w:t>
            </w:r>
            <w:r>
              <w:rPr>
                <w:rFonts w:ascii="宋体" w:hAnsi="宋体" w:cs="宋体" w:hint="eastAsia"/>
                <w:szCs w:val="21"/>
              </w:rPr>
              <w:t>（计算机基础）</w:t>
            </w:r>
          </w:p>
        </w:tc>
        <w:tc>
          <w:tcPr>
            <w:tcW w:w="567" w:type="dxa"/>
            <w:vAlign w:val="center"/>
          </w:tcPr>
          <w:p w14:paraId="437B7F20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</w:t>
            </w:r>
          </w:p>
        </w:tc>
        <w:tc>
          <w:tcPr>
            <w:tcW w:w="708" w:type="dxa"/>
            <w:vAlign w:val="center"/>
          </w:tcPr>
          <w:p w14:paraId="73C8B68E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54</w:t>
            </w:r>
          </w:p>
        </w:tc>
        <w:tc>
          <w:tcPr>
            <w:tcW w:w="805" w:type="dxa"/>
            <w:vAlign w:val="center"/>
          </w:tcPr>
          <w:p w14:paraId="76104DCF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6A85F183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  <w:r>
              <w:rPr>
                <w:rFonts w:ascii="宋体" w:hAnsi="宋体" w:cs="宋体"/>
                <w:szCs w:val="21"/>
              </w:rPr>
              <w:t>6</w:t>
            </w:r>
          </w:p>
        </w:tc>
        <w:tc>
          <w:tcPr>
            <w:tcW w:w="1019" w:type="dxa"/>
          </w:tcPr>
          <w:p w14:paraId="2F8F1D69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秋</w:t>
            </w:r>
          </w:p>
        </w:tc>
        <w:tc>
          <w:tcPr>
            <w:tcW w:w="1134" w:type="dxa"/>
            <w:vAlign w:val="center"/>
          </w:tcPr>
          <w:p w14:paraId="2068116C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1</w:t>
            </w:r>
          </w:p>
        </w:tc>
        <w:tc>
          <w:tcPr>
            <w:tcW w:w="1108" w:type="dxa"/>
            <w:vMerge w:val="restart"/>
            <w:vAlign w:val="center"/>
          </w:tcPr>
          <w:p w14:paraId="537132A0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信息科学与技术学院</w:t>
            </w:r>
          </w:p>
        </w:tc>
      </w:tr>
      <w:tr w:rsidR="00000000" w14:paraId="70B91FF6" w14:textId="77777777">
        <w:trPr>
          <w:trHeight w:val="306"/>
          <w:jc w:val="center"/>
        </w:trPr>
        <w:tc>
          <w:tcPr>
            <w:tcW w:w="1559" w:type="dxa"/>
            <w:vMerge/>
            <w:vAlign w:val="center"/>
          </w:tcPr>
          <w:p w14:paraId="552A01D2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66" w:type="dxa"/>
            <w:vMerge/>
            <w:vAlign w:val="center"/>
          </w:tcPr>
          <w:p w14:paraId="4794B8A5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2F7C663D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1152522020006</w:t>
            </w:r>
          </w:p>
        </w:tc>
        <w:tc>
          <w:tcPr>
            <w:tcW w:w="3828" w:type="dxa"/>
            <w:vAlign w:val="center"/>
          </w:tcPr>
          <w:p w14:paraId="526AF2E6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信息技术</w:t>
            </w:r>
            <w:r>
              <w:rPr>
                <w:rFonts w:ascii="宋体" w:hAnsi="宋体" w:cs="宋体" w:hint="eastAsia"/>
                <w:szCs w:val="21"/>
              </w:rPr>
              <w:t>2</w:t>
            </w:r>
            <w:r>
              <w:rPr>
                <w:rFonts w:ascii="宋体" w:hAnsi="宋体" w:cs="宋体" w:hint="eastAsia"/>
                <w:szCs w:val="21"/>
              </w:rPr>
              <w:t>（数据管理与分析</w:t>
            </w:r>
            <w:r>
              <w:rPr>
                <w:rFonts w:ascii="宋体" w:hAnsi="宋体" w:cs="宋体" w:hint="eastAsia"/>
                <w:szCs w:val="21"/>
              </w:rPr>
              <w:t>）</w:t>
            </w:r>
          </w:p>
        </w:tc>
        <w:tc>
          <w:tcPr>
            <w:tcW w:w="567" w:type="dxa"/>
            <w:vAlign w:val="center"/>
          </w:tcPr>
          <w:p w14:paraId="6BF538FE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708" w:type="dxa"/>
            <w:vAlign w:val="center"/>
          </w:tcPr>
          <w:p w14:paraId="39986781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54</w:t>
            </w:r>
          </w:p>
        </w:tc>
        <w:tc>
          <w:tcPr>
            <w:tcW w:w="805" w:type="dxa"/>
            <w:vAlign w:val="center"/>
          </w:tcPr>
          <w:p w14:paraId="26C783D3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4F1905D3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  <w:r>
              <w:rPr>
                <w:rFonts w:ascii="宋体" w:hAnsi="宋体" w:cs="宋体"/>
                <w:szCs w:val="21"/>
              </w:rPr>
              <w:t>6</w:t>
            </w:r>
          </w:p>
        </w:tc>
        <w:tc>
          <w:tcPr>
            <w:tcW w:w="1019" w:type="dxa"/>
          </w:tcPr>
          <w:p w14:paraId="0E015722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春</w:t>
            </w:r>
          </w:p>
        </w:tc>
        <w:tc>
          <w:tcPr>
            <w:tcW w:w="1134" w:type="dxa"/>
            <w:vAlign w:val="center"/>
          </w:tcPr>
          <w:p w14:paraId="647860E8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1108" w:type="dxa"/>
            <w:vMerge/>
            <w:vAlign w:val="center"/>
          </w:tcPr>
          <w:p w14:paraId="792A8EE7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6ADA84F9" w14:textId="77777777">
        <w:trPr>
          <w:trHeight w:val="90"/>
          <w:jc w:val="center"/>
        </w:trPr>
        <w:tc>
          <w:tcPr>
            <w:tcW w:w="2525" w:type="dxa"/>
            <w:gridSpan w:val="2"/>
            <w:vAlign w:val="center"/>
          </w:tcPr>
          <w:p w14:paraId="090C1DE0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数学与逻辑</w:t>
            </w:r>
          </w:p>
        </w:tc>
        <w:tc>
          <w:tcPr>
            <w:tcW w:w="1275" w:type="dxa"/>
            <w:vAlign w:val="center"/>
          </w:tcPr>
          <w:p w14:paraId="30E2D771" w14:textId="77777777" w:rsidR="00000000" w:rsidRDefault="0001688F">
            <w:pPr>
              <w:widowControl/>
              <w:spacing w:line="260" w:lineRule="exact"/>
              <w:ind w:rightChars="-34" w:right="-71"/>
              <w:jc w:val="center"/>
              <w:rPr>
                <w:rFonts w:ascii="宋体" w:hAnsi="宋体"/>
                <w:sz w:val="16"/>
                <w:szCs w:val="21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1152362004012</w:t>
            </w:r>
          </w:p>
        </w:tc>
        <w:tc>
          <w:tcPr>
            <w:tcW w:w="3828" w:type="dxa"/>
            <w:vAlign w:val="center"/>
          </w:tcPr>
          <w:p w14:paraId="096FE551" w14:textId="77777777" w:rsidR="00000000" w:rsidRDefault="0001688F">
            <w:pPr>
              <w:widowControl/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逻辑与批判性思维</w:t>
            </w:r>
          </w:p>
        </w:tc>
        <w:tc>
          <w:tcPr>
            <w:tcW w:w="567" w:type="dxa"/>
            <w:vAlign w:val="center"/>
          </w:tcPr>
          <w:p w14:paraId="24BD110B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708" w:type="dxa"/>
            <w:vAlign w:val="center"/>
          </w:tcPr>
          <w:p w14:paraId="0443AAD1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54</w:t>
            </w:r>
          </w:p>
        </w:tc>
        <w:tc>
          <w:tcPr>
            <w:tcW w:w="805" w:type="dxa"/>
            <w:vAlign w:val="center"/>
          </w:tcPr>
          <w:p w14:paraId="32FCC2E8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25CE13DA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bCs/>
                <w:szCs w:val="21"/>
              </w:rPr>
            </w:pPr>
          </w:p>
        </w:tc>
        <w:tc>
          <w:tcPr>
            <w:tcW w:w="1019" w:type="dxa"/>
            <w:vAlign w:val="center"/>
          </w:tcPr>
          <w:p w14:paraId="6DDC564D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秋</w:t>
            </w:r>
          </w:p>
        </w:tc>
        <w:tc>
          <w:tcPr>
            <w:tcW w:w="1134" w:type="dxa"/>
          </w:tcPr>
          <w:p w14:paraId="38E7CC72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 w:cs="宋体"/>
                <w:bCs/>
                <w:szCs w:val="21"/>
              </w:rPr>
              <w:t xml:space="preserve"> </w:t>
            </w:r>
          </w:p>
        </w:tc>
        <w:tc>
          <w:tcPr>
            <w:tcW w:w="1108" w:type="dxa"/>
          </w:tcPr>
          <w:p w14:paraId="2F9B10A6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马克思主义学部</w:t>
            </w:r>
          </w:p>
        </w:tc>
      </w:tr>
      <w:tr w:rsidR="00000000" w14:paraId="21E4FB8A" w14:textId="77777777">
        <w:trPr>
          <w:trHeight w:val="340"/>
          <w:jc w:val="center"/>
        </w:trPr>
        <w:tc>
          <w:tcPr>
            <w:tcW w:w="2525" w:type="dxa"/>
            <w:gridSpan w:val="2"/>
            <w:vAlign w:val="center"/>
          </w:tcPr>
          <w:p w14:paraId="5C2C2809" w14:textId="77777777" w:rsidR="00000000" w:rsidRDefault="0001688F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通识教育选修课程</w:t>
            </w:r>
          </w:p>
        </w:tc>
        <w:tc>
          <w:tcPr>
            <w:tcW w:w="5103" w:type="dxa"/>
            <w:gridSpan w:val="2"/>
            <w:vAlign w:val="center"/>
          </w:tcPr>
          <w:p w14:paraId="2508CA8C" w14:textId="77777777" w:rsidR="00000000" w:rsidRDefault="0001688F">
            <w:pPr>
              <w:widowControl/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此部分课程参见学校通识教育选修课程目录</w:t>
            </w:r>
          </w:p>
        </w:tc>
        <w:tc>
          <w:tcPr>
            <w:tcW w:w="567" w:type="dxa"/>
            <w:vAlign w:val="center"/>
          </w:tcPr>
          <w:p w14:paraId="5D4F1833" w14:textId="77777777" w:rsidR="00000000" w:rsidRDefault="0001688F">
            <w:pPr>
              <w:widowControl/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708" w:type="dxa"/>
            <w:vAlign w:val="center"/>
          </w:tcPr>
          <w:p w14:paraId="3E605756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bCs/>
                <w:szCs w:val="21"/>
              </w:rPr>
            </w:pPr>
          </w:p>
        </w:tc>
        <w:tc>
          <w:tcPr>
            <w:tcW w:w="805" w:type="dxa"/>
            <w:vAlign w:val="center"/>
          </w:tcPr>
          <w:p w14:paraId="11034CEC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bCs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46AAA292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bCs/>
                <w:szCs w:val="21"/>
              </w:rPr>
            </w:pPr>
          </w:p>
        </w:tc>
        <w:tc>
          <w:tcPr>
            <w:tcW w:w="1019" w:type="dxa"/>
          </w:tcPr>
          <w:p w14:paraId="1B2B94A8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春</w:t>
            </w:r>
            <w:r>
              <w:rPr>
                <w:rFonts w:ascii="宋体" w:hAnsi="宋体"/>
                <w:szCs w:val="21"/>
              </w:rPr>
              <w:t>秋</w:t>
            </w:r>
          </w:p>
        </w:tc>
        <w:tc>
          <w:tcPr>
            <w:tcW w:w="1134" w:type="dxa"/>
            <w:vAlign w:val="center"/>
          </w:tcPr>
          <w:p w14:paraId="71F2ADCC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08" w:type="dxa"/>
            <w:vAlign w:val="center"/>
          </w:tcPr>
          <w:p w14:paraId="060250DE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</w:tbl>
    <w:p w14:paraId="68929B05" w14:textId="77777777" w:rsidR="00000000" w:rsidRDefault="0001688F">
      <w:pPr>
        <w:spacing w:beforeLines="50" w:before="156" w:afterLines="50" w:after="156" w:line="360" w:lineRule="auto"/>
        <w:jc w:val="center"/>
        <w:rPr>
          <w:rFonts w:ascii="黑体" w:eastAsia="黑体" w:hAnsi="黑体" w:hint="eastAsia"/>
          <w:b/>
          <w:szCs w:val="21"/>
        </w:rPr>
      </w:pPr>
    </w:p>
    <w:p w14:paraId="5B52105E" w14:textId="77777777" w:rsidR="00000000" w:rsidRDefault="0001688F">
      <w:pPr>
        <w:spacing w:line="360" w:lineRule="auto"/>
        <w:ind w:firstLineChars="200" w:firstLine="420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2.</w:t>
      </w:r>
      <w:r>
        <w:rPr>
          <w:rFonts w:ascii="宋体" w:hAnsi="宋体" w:hint="eastAsia"/>
          <w:bCs/>
          <w:szCs w:val="21"/>
        </w:rPr>
        <w:t>专业教育课程</w:t>
      </w:r>
    </w:p>
    <w:p w14:paraId="764AC228" w14:textId="77777777" w:rsidR="00000000" w:rsidRDefault="0001688F">
      <w:pPr>
        <w:spacing w:line="360" w:lineRule="auto"/>
        <w:ind w:firstLineChars="200" w:firstLine="420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专业教育课程由学科</w:t>
      </w:r>
      <w:r>
        <w:rPr>
          <w:rFonts w:ascii="宋体" w:hAnsi="宋体" w:hint="eastAsia"/>
          <w:bCs/>
          <w:szCs w:val="21"/>
        </w:rPr>
        <w:t>基础课程、专业主干课程、综合实践课程、专业系列课程组成。前三类课程为必修课程，专业系列课程为选修课程。专业教育课程最低修满</w:t>
      </w:r>
      <w:r>
        <w:rPr>
          <w:rFonts w:ascii="宋体" w:hAnsi="宋体" w:hint="eastAsia"/>
          <w:bCs/>
          <w:szCs w:val="21"/>
        </w:rPr>
        <w:t>75</w:t>
      </w:r>
      <w:r>
        <w:rPr>
          <w:rFonts w:ascii="宋体" w:hAnsi="宋体" w:hint="eastAsia"/>
          <w:bCs/>
          <w:szCs w:val="21"/>
        </w:rPr>
        <w:t>学分，其中学科基础课</w:t>
      </w:r>
      <w:r>
        <w:rPr>
          <w:rFonts w:ascii="宋体" w:hAnsi="宋体" w:hint="eastAsia"/>
          <w:bCs/>
          <w:szCs w:val="21"/>
        </w:rPr>
        <w:t>19</w:t>
      </w:r>
      <w:r>
        <w:rPr>
          <w:rFonts w:ascii="宋体" w:hAnsi="宋体" w:hint="eastAsia"/>
          <w:bCs/>
          <w:szCs w:val="21"/>
        </w:rPr>
        <w:t>学分，专业主干课</w:t>
      </w:r>
      <w:r>
        <w:rPr>
          <w:rFonts w:ascii="宋体" w:hAnsi="宋体" w:hint="eastAsia"/>
          <w:bCs/>
          <w:szCs w:val="21"/>
        </w:rPr>
        <w:t>3</w:t>
      </w:r>
      <w:r>
        <w:rPr>
          <w:rFonts w:ascii="宋体" w:hAnsi="宋体" w:hint="eastAsia"/>
          <w:bCs/>
          <w:szCs w:val="21"/>
        </w:rPr>
        <w:t>0</w:t>
      </w:r>
      <w:r>
        <w:rPr>
          <w:rFonts w:ascii="宋体" w:hAnsi="宋体" w:hint="eastAsia"/>
          <w:bCs/>
          <w:szCs w:val="21"/>
        </w:rPr>
        <w:t>学分，</w:t>
      </w:r>
      <w:r>
        <w:rPr>
          <w:rFonts w:ascii="宋体" w:hAnsi="宋体" w:hint="eastAsia"/>
          <w:bCs/>
          <w:szCs w:val="21"/>
        </w:rPr>
        <w:t>综合实践课程</w:t>
      </w:r>
      <w:r>
        <w:rPr>
          <w:rFonts w:ascii="宋体" w:hAnsi="宋体" w:hint="eastAsia"/>
          <w:bCs/>
          <w:szCs w:val="21"/>
        </w:rPr>
        <w:t>10</w:t>
      </w:r>
      <w:r>
        <w:rPr>
          <w:rFonts w:ascii="宋体" w:hAnsi="宋体" w:hint="eastAsia"/>
          <w:bCs/>
          <w:szCs w:val="21"/>
        </w:rPr>
        <w:t>学分（应用实践</w:t>
      </w:r>
      <w:r>
        <w:rPr>
          <w:rFonts w:ascii="宋体" w:hAnsi="宋体"/>
          <w:bCs/>
          <w:szCs w:val="21"/>
        </w:rPr>
        <w:t>10</w:t>
      </w:r>
      <w:r>
        <w:rPr>
          <w:rFonts w:ascii="宋体" w:hAnsi="宋体" w:hint="eastAsia"/>
          <w:bCs/>
          <w:szCs w:val="21"/>
        </w:rPr>
        <w:t>学分，毕业论文</w:t>
      </w:r>
      <w:r>
        <w:rPr>
          <w:rFonts w:ascii="宋体" w:hAnsi="宋体" w:hint="eastAsia"/>
          <w:bCs/>
          <w:szCs w:val="21"/>
        </w:rPr>
        <w:t>4</w:t>
      </w:r>
      <w:r>
        <w:rPr>
          <w:rFonts w:ascii="宋体" w:hAnsi="宋体" w:hint="eastAsia"/>
          <w:bCs/>
          <w:szCs w:val="21"/>
        </w:rPr>
        <w:t>学分）</w:t>
      </w:r>
      <w:r>
        <w:rPr>
          <w:rFonts w:ascii="宋体" w:hAnsi="宋体" w:hint="eastAsia"/>
          <w:bCs/>
          <w:szCs w:val="21"/>
        </w:rPr>
        <w:t>，专业系列课程最低修满</w:t>
      </w:r>
      <w:r>
        <w:rPr>
          <w:rFonts w:ascii="宋体" w:hAnsi="宋体" w:hint="eastAsia"/>
          <w:bCs/>
          <w:szCs w:val="21"/>
        </w:rPr>
        <w:t>1</w:t>
      </w:r>
      <w:r>
        <w:rPr>
          <w:rFonts w:ascii="宋体" w:hAnsi="宋体" w:hint="eastAsia"/>
          <w:bCs/>
          <w:szCs w:val="21"/>
        </w:rPr>
        <w:t>6</w:t>
      </w:r>
      <w:r>
        <w:rPr>
          <w:rFonts w:ascii="宋体" w:hAnsi="宋体" w:hint="eastAsia"/>
          <w:bCs/>
          <w:szCs w:val="21"/>
        </w:rPr>
        <w:t>学分。</w:t>
      </w:r>
    </w:p>
    <w:p w14:paraId="2D077AD5" w14:textId="77777777" w:rsidR="00000000" w:rsidRDefault="0001688F">
      <w:pPr>
        <w:ind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课程名称后标记“▲”表示荣誉课程，符合《东北师范大学关于本科荣誉课程建设和荣誉学位管理</w:t>
      </w:r>
      <w:r>
        <w:rPr>
          <w:rFonts w:ascii="宋体" w:hAnsi="宋体"/>
          <w:bCs/>
          <w:szCs w:val="21"/>
        </w:rPr>
        <w:t>的指导意见</w:t>
      </w:r>
      <w:r>
        <w:rPr>
          <w:rFonts w:ascii="宋体" w:hAnsi="宋体" w:hint="eastAsia"/>
          <w:bCs/>
          <w:szCs w:val="21"/>
        </w:rPr>
        <w:t>》《教育学部本科荣誉课程和荣誉学位管理办法》规定的学生，颁发荣誉学位证书。</w:t>
      </w:r>
    </w:p>
    <w:p w14:paraId="1300126D" w14:textId="77777777" w:rsidR="00000000" w:rsidRDefault="0001688F">
      <w:pPr>
        <w:spacing w:line="360" w:lineRule="auto"/>
        <w:ind w:firstLineChars="200" w:firstLine="420"/>
        <w:rPr>
          <w:rFonts w:ascii="宋体" w:hAnsi="宋体" w:hint="eastAsia"/>
          <w:bCs/>
          <w:szCs w:val="21"/>
        </w:rPr>
      </w:pPr>
    </w:p>
    <w:p w14:paraId="04CF994C" w14:textId="77777777" w:rsidR="00000000" w:rsidRDefault="0001688F">
      <w:pPr>
        <w:spacing w:beforeLines="50" w:before="156" w:afterLines="50" w:after="156" w:line="360" w:lineRule="auto"/>
        <w:jc w:val="center"/>
        <w:rPr>
          <w:rFonts w:ascii="黑体" w:eastAsia="黑体" w:hAnsi="黑体" w:hint="eastAsia"/>
          <w:b/>
          <w:szCs w:val="21"/>
        </w:rPr>
      </w:pPr>
    </w:p>
    <w:p w14:paraId="2B38A6D7" w14:textId="77777777" w:rsidR="00000000" w:rsidRDefault="0001688F">
      <w:pPr>
        <w:spacing w:beforeLines="50" w:before="156" w:afterLines="50" w:after="156" w:line="360" w:lineRule="auto"/>
        <w:jc w:val="center"/>
        <w:rPr>
          <w:rFonts w:ascii="黑体" w:eastAsia="黑体" w:hAnsi="黑体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lastRenderedPageBreak/>
        <w:t>表</w:t>
      </w:r>
      <w:r>
        <w:rPr>
          <w:rFonts w:ascii="黑体" w:eastAsia="黑体" w:hAnsi="黑体" w:hint="eastAsia"/>
          <w:b/>
          <w:szCs w:val="21"/>
        </w:rPr>
        <w:t xml:space="preserve">5 </w:t>
      </w:r>
      <w:r>
        <w:rPr>
          <w:rFonts w:ascii="黑体" w:eastAsia="黑体" w:hAnsi="黑体" w:hint="eastAsia"/>
          <w:b/>
          <w:szCs w:val="21"/>
        </w:rPr>
        <w:t>专业教育课程目录</w:t>
      </w:r>
    </w:p>
    <w:tbl>
      <w:tblPr>
        <w:tblW w:w="15024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3"/>
        <w:gridCol w:w="1431"/>
        <w:gridCol w:w="2737"/>
        <w:gridCol w:w="585"/>
        <w:gridCol w:w="797"/>
        <w:gridCol w:w="725"/>
        <w:gridCol w:w="25"/>
        <w:gridCol w:w="13"/>
        <w:gridCol w:w="841"/>
        <w:gridCol w:w="1309"/>
        <w:gridCol w:w="1279"/>
        <w:gridCol w:w="713"/>
        <w:gridCol w:w="1138"/>
        <w:gridCol w:w="882"/>
        <w:gridCol w:w="1266"/>
      </w:tblGrid>
      <w:tr w:rsidR="00000000" w14:paraId="518C1155" w14:textId="77777777">
        <w:trPr>
          <w:cantSplit/>
          <w:trHeight w:val="520"/>
          <w:tblHeader/>
        </w:trPr>
        <w:tc>
          <w:tcPr>
            <w:tcW w:w="1283" w:type="dxa"/>
            <w:vMerge w:val="restart"/>
            <w:tcBorders>
              <w:bottom w:val="single" w:sz="4" w:space="0" w:color="auto"/>
            </w:tcBorders>
            <w:vAlign w:val="center"/>
          </w:tcPr>
          <w:p w14:paraId="376562B8" w14:textId="77777777" w:rsidR="00000000" w:rsidRDefault="0001688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课程</w:t>
            </w:r>
          </w:p>
          <w:p w14:paraId="4788F3CD" w14:textId="77777777" w:rsidR="00000000" w:rsidRDefault="0001688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类别</w:t>
            </w:r>
          </w:p>
        </w:tc>
        <w:tc>
          <w:tcPr>
            <w:tcW w:w="1431" w:type="dxa"/>
            <w:vMerge w:val="restart"/>
            <w:tcBorders>
              <w:bottom w:val="single" w:sz="4" w:space="0" w:color="auto"/>
            </w:tcBorders>
            <w:vAlign w:val="center"/>
          </w:tcPr>
          <w:p w14:paraId="6BFDD9D5" w14:textId="77777777" w:rsidR="00000000" w:rsidRDefault="0001688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课程</w:t>
            </w:r>
          </w:p>
          <w:p w14:paraId="049AC2D5" w14:textId="77777777" w:rsidR="00000000" w:rsidRDefault="0001688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编码</w:t>
            </w:r>
          </w:p>
        </w:tc>
        <w:tc>
          <w:tcPr>
            <w:tcW w:w="2737" w:type="dxa"/>
            <w:vMerge w:val="restart"/>
            <w:tcBorders>
              <w:bottom w:val="single" w:sz="4" w:space="0" w:color="auto"/>
            </w:tcBorders>
            <w:vAlign w:val="center"/>
          </w:tcPr>
          <w:p w14:paraId="403121FF" w14:textId="77777777" w:rsidR="00000000" w:rsidRDefault="0001688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课程名称</w:t>
            </w:r>
          </w:p>
        </w:tc>
        <w:tc>
          <w:tcPr>
            <w:tcW w:w="585" w:type="dxa"/>
            <w:vMerge w:val="restart"/>
            <w:tcBorders>
              <w:bottom w:val="single" w:sz="4" w:space="0" w:color="auto"/>
            </w:tcBorders>
            <w:vAlign w:val="center"/>
          </w:tcPr>
          <w:p w14:paraId="37F20B74" w14:textId="77777777" w:rsidR="00000000" w:rsidRDefault="0001688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</w:t>
            </w:r>
          </w:p>
          <w:p w14:paraId="5BAE367C" w14:textId="77777777" w:rsidR="00000000" w:rsidRDefault="0001688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分</w:t>
            </w:r>
          </w:p>
        </w:tc>
        <w:tc>
          <w:tcPr>
            <w:tcW w:w="797" w:type="dxa"/>
            <w:vMerge w:val="restart"/>
            <w:vAlign w:val="center"/>
          </w:tcPr>
          <w:p w14:paraId="456D089D" w14:textId="77777777" w:rsidR="00000000" w:rsidRDefault="0001688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总学</w:t>
            </w:r>
            <w:r>
              <w:rPr>
                <w:rFonts w:ascii="宋体" w:hAnsi="宋体" w:hint="eastAsia"/>
                <w:b/>
                <w:szCs w:val="21"/>
              </w:rPr>
              <w:t>时</w:t>
            </w:r>
          </w:p>
        </w:tc>
        <w:tc>
          <w:tcPr>
            <w:tcW w:w="1604" w:type="dxa"/>
            <w:gridSpan w:val="4"/>
            <w:vAlign w:val="center"/>
          </w:tcPr>
          <w:p w14:paraId="02F05983" w14:textId="77777777" w:rsidR="00000000" w:rsidRDefault="0001688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实践学时</w:t>
            </w:r>
          </w:p>
        </w:tc>
        <w:tc>
          <w:tcPr>
            <w:tcW w:w="1309" w:type="dxa"/>
            <w:vMerge w:val="restart"/>
            <w:tcBorders>
              <w:bottom w:val="single" w:sz="4" w:space="0" w:color="auto"/>
            </w:tcBorders>
            <w:vAlign w:val="center"/>
          </w:tcPr>
          <w:p w14:paraId="59A6AE56" w14:textId="77777777" w:rsidR="00000000" w:rsidRDefault="0001688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预修</w:t>
            </w:r>
          </w:p>
          <w:p w14:paraId="6A7AF87A" w14:textId="77777777" w:rsidR="00000000" w:rsidRDefault="0001688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课程</w:t>
            </w:r>
          </w:p>
          <w:p w14:paraId="0A9B4BFF" w14:textId="77777777" w:rsidR="00000000" w:rsidRDefault="0001688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编码</w:t>
            </w:r>
          </w:p>
        </w:tc>
        <w:tc>
          <w:tcPr>
            <w:tcW w:w="1279" w:type="dxa"/>
            <w:vMerge w:val="restart"/>
            <w:tcBorders>
              <w:bottom w:val="single" w:sz="4" w:space="0" w:color="auto"/>
            </w:tcBorders>
            <w:vAlign w:val="center"/>
          </w:tcPr>
          <w:p w14:paraId="02BF29CA" w14:textId="77777777" w:rsidR="00000000" w:rsidRDefault="0001688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开课学期</w:t>
            </w:r>
          </w:p>
        </w:tc>
        <w:tc>
          <w:tcPr>
            <w:tcW w:w="713" w:type="dxa"/>
            <w:vMerge w:val="restart"/>
            <w:tcBorders>
              <w:bottom w:val="single" w:sz="4" w:space="0" w:color="auto"/>
            </w:tcBorders>
            <w:vAlign w:val="center"/>
          </w:tcPr>
          <w:p w14:paraId="7AB2EE0A" w14:textId="77777777" w:rsidR="00000000" w:rsidRDefault="0001688F">
            <w:pPr>
              <w:ind w:leftChars="-39" w:left="-82" w:rightChars="-48" w:right="-101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建议修读学期</w:t>
            </w:r>
          </w:p>
        </w:tc>
        <w:tc>
          <w:tcPr>
            <w:tcW w:w="2020" w:type="dxa"/>
            <w:gridSpan w:val="2"/>
            <w:vMerge w:val="restart"/>
            <w:vAlign w:val="center"/>
          </w:tcPr>
          <w:p w14:paraId="3D62F6AA" w14:textId="77777777" w:rsidR="00000000" w:rsidRDefault="0001688F">
            <w:pPr>
              <w:ind w:leftChars="-39" w:left="-82" w:rightChars="-48" w:right="-101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辅修专业或</w:t>
            </w:r>
          </w:p>
          <w:p w14:paraId="189D9A12" w14:textId="77777777" w:rsidR="00000000" w:rsidRDefault="0001688F">
            <w:pPr>
              <w:ind w:leftChars="-39" w:left="-82" w:rightChars="-48" w:right="-101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辅修学位课程</w:t>
            </w:r>
          </w:p>
        </w:tc>
        <w:tc>
          <w:tcPr>
            <w:tcW w:w="1266" w:type="dxa"/>
            <w:vMerge w:val="restart"/>
            <w:vAlign w:val="center"/>
          </w:tcPr>
          <w:p w14:paraId="712C74DC" w14:textId="77777777" w:rsidR="00000000" w:rsidRDefault="0001688F">
            <w:pPr>
              <w:ind w:leftChars="-39" w:left="-82" w:rightChars="-48" w:right="-101"/>
              <w:jc w:val="center"/>
              <w:rPr>
                <w:rFonts w:ascii="宋体" w:eastAsia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000000" w14:paraId="373A6A00" w14:textId="77777777">
        <w:trPr>
          <w:cantSplit/>
          <w:trHeight w:val="312"/>
          <w:tblHeader/>
        </w:trPr>
        <w:tc>
          <w:tcPr>
            <w:tcW w:w="1283" w:type="dxa"/>
            <w:vMerge/>
            <w:vAlign w:val="center"/>
          </w:tcPr>
          <w:p w14:paraId="0581DC00" w14:textId="77777777" w:rsidR="00000000" w:rsidRDefault="0001688F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1431" w:type="dxa"/>
            <w:vMerge/>
            <w:vAlign w:val="center"/>
          </w:tcPr>
          <w:p w14:paraId="61E1919D" w14:textId="77777777" w:rsidR="00000000" w:rsidRDefault="0001688F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2737" w:type="dxa"/>
            <w:vMerge/>
            <w:vAlign w:val="center"/>
          </w:tcPr>
          <w:p w14:paraId="259C14EB" w14:textId="77777777" w:rsidR="00000000" w:rsidRDefault="0001688F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585" w:type="dxa"/>
            <w:vMerge/>
            <w:vAlign w:val="center"/>
          </w:tcPr>
          <w:p w14:paraId="6FDB4FE3" w14:textId="77777777" w:rsidR="00000000" w:rsidRDefault="0001688F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797" w:type="dxa"/>
            <w:vMerge/>
            <w:vAlign w:val="center"/>
          </w:tcPr>
          <w:p w14:paraId="4B94B379" w14:textId="77777777" w:rsidR="00000000" w:rsidRDefault="0001688F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750" w:type="dxa"/>
            <w:gridSpan w:val="2"/>
            <w:vMerge w:val="restart"/>
            <w:vAlign w:val="center"/>
          </w:tcPr>
          <w:p w14:paraId="22B5F41D" w14:textId="77777777" w:rsidR="00000000" w:rsidRDefault="0001688F">
            <w:pPr>
              <w:jc w:val="center"/>
              <w:rPr>
                <w:rFonts w:ascii="宋体" w:eastAsia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实验学时</w:t>
            </w:r>
          </w:p>
        </w:tc>
        <w:tc>
          <w:tcPr>
            <w:tcW w:w="854" w:type="dxa"/>
            <w:gridSpan w:val="2"/>
            <w:vMerge w:val="restart"/>
            <w:vAlign w:val="center"/>
          </w:tcPr>
          <w:p w14:paraId="3962B721" w14:textId="77777777" w:rsidR="00000000" w:rsidRDefault="0001688F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其它</w:t>
            </w:r>
          </w:p>
          <w:p w14:paraId="1B18487A" w14:textId="77777777" w:rsidR="00000000" w:rsidRDefault="0001688F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学时</w:t>
            </w:r>
          </w:p>
        </w:tc>
        <w:tc>
          <w:tcPr>
            <w:tcW w:w="1309" w:type="dxa"/>
            <w:vMerge/>
            <w:vAlign w:val="center"/>
          </w:tcPr>
          <w:p w14:paraId="0DA141D8" w14:textId="77777777" w:rsidR="00000000" w:rsidRDefault="0001688F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1279" w:type="dxa"/>
            <w:vMerge/>
            <w:vAlign w:val="center"/>
          </w:tcPr>
          <w:p w14:paraId="7E67C6EB" w14:textId="77777777" w:rsidR="00000000" w:rsidRDefault="0001688F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713" w:type="dxa"/>
            <w:vMerge/>
            <w:vAlign w:val="center"/>
          </w:tcPr>
          <w:p w14:paraId="6E472233" w14:textId="77777777" w:rsidR="00000000" w:rsidRDefault="0001688F">
            <w:pPr>
              <w:ind w:leftChars="-39" w:left="-82" w:rightChars="-48" w:right="-101"/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2020" w:type="dxa"/>
            <w:gridSpan w:val="2"/>
            <w:vMerge/>
            <w:tcBorders>
              <w:bottom w:val="nil"/>
            </w:tcBorders>
            <w:vAlign w:val="center"/>
          </w:tcPr>
          <w:p w14:paraId="39F7F00B" w14:textId="77777777" w:rsidR="00000000" w:rsidRDefault="0001688F">
            <w:pPr>
              <w:ind w:leftChars="-39" w:left="-82" w:rightChars="-48" w:right="-101"/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14:paraId="77C0B706" w14:textId="77777777" w:rsidR="00000000" w:rsidRDefault="0001688F">
            <w:pPr>
              <w:ind w:leftChars="-39" w:left="-82" w:rightChars="-48" w:right="-101"/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</w:tr>
      <w:tr w:rsidR="00000000" w14:paraId="1A131104" w14:textId="77777777">
        <w:trPr>
          <w:cantSplit/>
          <w:trHeight w:val="227"/>
          <w:tblHeader/>
        </w:trPr>
        <w:tc>
          <w:tcPr>
            <w:tcW w:w="1283" w:type="dxa"/>
            <w:vMerge/>
            <w:vAlign w:val="center"/>
          </w:tcPr>
          <w:p w14:paraId="57014F8D" w14:textId="77777777" w:rsidR="00000000" w:rsidRDefault="0001688F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431" w:type="dxa"/>
            <w:vMerge/>
            <w:vAlign w:val="center"/>
          </w:tcPr>
          <w:p w14:paraId="6855ADFC" w14:textId="77777777" w:rsidR="00000000" w:rsidRDefault="0001688F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737" w:type="dxa"/>
            <w:vMerge/>
            <w:vAlign w:val="center"/>
          </w:tcPr>
          <w:p w14:paraId="3A008D9D" w14:textId="77777777" w:rsidR="00000000" w:rsidRDefault="0001688F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585" w:type="dxa"/>
            <w:vMerge/>
            <w:vAlign w:val="center"/>
          </w:tcPr>
          <w:p w14:paraId="42459D8C" w14:textId="77777777" w:rsidR="00000000" w:rsidRDefault="0001688F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97" w:type="dxa"/>
            <w:vMerge/>
            <w:vAlign w:val="center"/>
          </w:tcPr>
          <w:p w14:paraId="03B9D1B7" w14:textId="77777777" w:rsidR="00000000" w:rsidRDefault="0001688F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50" w:type="dxa"/>
            <w:gridSpan w:val="2"/>
            <w:vMerge/>
            <w:vAlign w:val="center"/>
          </w:tcPr>
          <w:p w14:paraId="0AAF0265" w14:textId="77777777" w:rsidR="00000000" w:rsidRDefault="0001688F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854" w:type="dxa"/>
            <w:gridSpan w:val="2"/>
            <w:vMerge/>
            <w:vAlign w:val="center"/>
          </w:tcPr>
          <w:p w14:paraId="76FB96E8" w14:textId="77777777" w:rsidR="00000000" w:rsidRDefault="0001688F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309" w:type="dxa"/>
            <w:vMerge/>
            <w:vAlign w:val="center"/>
          </w:tcPr>
          <w:p w14:paraId="2CD947A8" w14:textId="77777777" w:rsidR="00000000" w:rsidRDefault="0001688F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279" w:type="dxa"/>
            <w:vMerge/>
            <w:vAlign w:val="center"/>
          </w:tcPr>
          <w:p w14:paraId="269EB7CC" w14:textId="77777777" w:rsidR="00000000" w:rsidRDefault="0001688F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13" w:type="dxa"/>
            <w:vMerge/>
            <w:vAlign w:val="center"/>
          </w:tcPr>
          <w:p w14:paraId="31FDD6B1" w14:textId="77777777" w:rsidR="00000000" w:rsidRDefault="0001688F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138" w:type="dxa"/>
            <w:tcBorders>
              <w:top w:val="single" w:sz="4" w:space="0" w:color="auto"/>
            </w:tcBorders>
            <w:vAlign w:val="center"/>
          </w:tcPr>
          <w:p w14:paraId="72220603" w14:textId="77777777" w:rsidR="00000000" w:rsidRDefault="0001688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辅修专业</w:t>
            </w:r>
          </w:p>
        </w:tc>
        <w:tc>
          <w:tcPr>
            <w:tcW w:w="882" w:type="dxa"/>
            <w:vAlign w:val="center"/>
          </w:tcPr>
          <w:p w14:paraId="1E4D8665" w14:textId="77777777" w:rsidR="00000000" w:rsidRDefault="0001688F">
            <w:pPr>
              <w:ind w:leftChars="-43" w:left="-90" w:rightChars="-54" w:right="-113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辅修学位</w:t>
            </w:r>
          </w:p>
        </w:tc>
        <w:tc>
          <w:tcPr>
            <w:tcW w:w="1266" w:type="dxa"/>
            <w:vMerge/>
            <w:vAlign w:val="center"/>
          </w:tcPr>
          <w:p w14:paraId="1F299A59" w14:textId="77777777" w:rsidR="00000000" w:rsidRDefault="0001688F">
            <w:pPr>
              <w:ind w:leftChars="-43" w:left="-90" w:rightChars="-54" w:right="-113"/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</w:tr>
      <w:tr w:rsidR="00000000" w14:paraId="40B0BB04" w14:textId="77777777">
        <w:trPr>
          <w:cantSplit/>
          <w:trHeight w:val="227"/>
        </w:trPr>
        <w:tc>
          <w:tcPr>
            <w:tcW w:w="1283" w:type="dxa"/>
            <w:vMerge w:val="restart"/>
            <w:vAlign w:val="center"/>
          </w:tcPr>
          <w:p w14:paraId="68808145" w14:textId="77777777" w:rsidR="00000000" w:rsidRDefault="0001688F">
            <w:pPr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学</w:t>
            </w:r>
          </w:p>
          <w:p w14:paraId="24EC2476" w14:textId="77777777" w:rsidR="00000000" w:rsidRDefault="0001688F">
            <w:pPr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科</w:t>
            </w:r>
          </w:p>
          <w:p w14:paraId="123F8807" w14:textId="77777777" w:rsidR="00000000" w:rsidRDefault="0001688F">
            <w:pPr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基</w:t>
            </w:r>
          </w:p>
          <w:p w14:paraId="2A52411F" w14:textId="77777777" w:rsidR="00000000" w:rsidRDefault="0001688F">
            <w:pPr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础</w:t>
            </w:r>
          </w:p>
          <w:p w14:paraId="30990E2A" w14:textId="77777777" w:rsidR="00000000" w:rsidRDefault="0001688F">
            <w:pPr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课</w:t>
            </w:r>
          </w:p>
          <w:p w14:paraId="7AC13B2B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程</w:t>
            </w:r>
          </w:p>
        </w:tc>
        <w:tc>
          <w:tcPr>
            <w:tcW w:w="1431" w:type="dxa"/>
          </w:tcPr>
          <w:p w14:paraId="6207DF9F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1152322020305</w:t>
            </w:r>
          </w:p>
        </w:tc>
        <w:tc>
          <w:tcPr>
            <w:tcW w:w="2737" w:type="dxa"/>
            <w:vAlign w:val="center"/>
          </w:tcPr>
          <w:p w14:paraId="631AD277" w14:textId="77777777" w:rsidR="00000000" w:rsidRDefault="0001688F">
            <w:pPr>
              <w:spacing w:line="32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教育学专业导论</w:t>
            </w:r>
          </w:p>
        </w:tc>
        <w:tc>
          <w:tcPr>
            <w:tcW w:w="585" w:type="dxa"/>
            <w:vAlign w:val="center"/>
          </w:tcPr>
          <w:p w14:paraId="17091B2A" w14:textId="77777777" w:rsidR="00000000" w:rsidRDefault="0001688F">
            <w:pPr>
              <w:spacing w:line="320" w:lineRule="exact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1</w:t>
            </w:r>
          </w:p>
        </w:tc>
        <w:tc>
          <w:tcPr>
            <w:tcW w:w="797" w:type="dxa"/>
            <w:vAlign w:val="center"/>
          </w:tcPr>
          <w:p w14:paraId="5363DE5E" w14:textId="77777777" w:rsidR="00000000" w:rsidRDefault="0001688F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18</w:t>
            </w:r>
          </w:p>
        </w:tc>
        <w:tc>
          <w:tcPr>
            <w:tcW w:w="750" w:type="dxa"/>
            <w:gridSpan w:val="2"/>
            <w:vAlign w:val="center"/>
          </w:tcPr>
          <w:p w14:paraId="39569A42" w14:textId="77777777" w:rsidR="00000000" w:rsidRDefault="0001688F">
            <w:pPr>
              <w:spacing w:line="320" w:lineRule="exac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54" w:type="dxa"/>
            <w:gridSpan w:val="2"/>
            <w:vAlign w:val="center"/>
          </w:tcPr>
          <w:p w14:paraId="4A68B536" w14:textId="77777777" w:rsidR="00000000" w:rsidRDefault="0001688F">
            <w:pPr>
              <w:spacing w:line="320" w:lineRule="exac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09" w:type="dxa"/>
            <w:vAlign w:val="center"/>
          </w:tcPr>
          <w:p w14:paraId="2DFCAD4A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190AD19" w14:textId="77777777" w:rsidR="00000000" w:rsidRDefault="0001688F">
            <w:pPr>
              <w:spacing w:line="320" w:lineRule="exact"/>
              <w:jc w:val="center"/>
              <w:rPr>
                <w:rFonts w:ascii="宋体" w:eastAsia="宋体" w:hAnsi="宋体" w:hint="eastAsia"/>
                <w:bCs/>
                <w:iCs/>
                <w:szCs w:val="21"/>
              </w:rPr>
            </w:pPr>
            <w:r>
              <w:rPr>
                <w:rFonts w:ascii="宋体" w:hAnsi="宋体" w:hint="eastAsia"/>
                <w:bCs/>
                <w:iCs/>
                <w:szCs w:val="21"/>
              </w:rPr>
              <w:t>秋</w:t>
            </w:r>
          </w:p>
        </w:tc>
        <w:tc>
          <w:tcPr>
            <w:tcW w:w="713" w:type="dxa"/>
            <w:vAlign w:val="center"/>
          </w:tcPr>
          <w:p w14:paraId="364D8148" w14:textId="77777777" w:rsidR="00000000" w:rsidRDefault="0001688F">
            <w:pPr>
              <w:spacing w:line="320" w:lineRule="exact"/>
              <w:jc w:val="center"/>
              <w:rPr>
                <w:rFonts w:ascii="宋体" w:eastAsia="宋体" w:hAnsi="宋体" w:hint="eastAsia"/>
                <w:bCs/>
                <w:iCs/>
                <w:szCs w:val="21"/>
              </w:rPr>
            </w:pPr>
            <w:r>
              <w:rPr>
                <w:rFonts w:ascii="宋体" w:hAnsi="宋体" w:hint="eastAsia"/>
                <w:bCs/>
                <w:iCs/>
                <w:szCs w:val="21"/>
              </w:rPr>
              <w:t>1</w:t>
            </w:r>
          </w:p>
        </w:tc>
        <w:tc>
          <w:tcPr>
            <w:tcW w:w="1138" w:type="dxa"/>
            <w:vAlign w:val="center"/>
          </w:tcPr>
          <w:p w14:paraId="566581E5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82" w:type="dxa"/>
            <w:vAlign w:val="center"/>
          </w:tcPr>
          <w:p w14:paraId="0F3506C3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6" w:type="dxa"/>
            <w:vMerge w:val="restart"/>
            <w:vAlign w:val="center"/>
          </w:tcPr>
          <w:p w14:paraId="00510EC8" w14:textId="77777777" w:rsidR="00000000" w:rsidRDefault="0001688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  <w:r>
              <w:rPr>
                <w:rFonts w:ascii="宋体" w:hAnsi="宋体" w:hint="eastAsia"/>
                <w:szCs w:val="21"/>
              </w:rPr>
              <w:t>学分</w:t>
            </w:r>
          </w:p>
        </w:tc>
      </w:tr>
      <w:tr w:rsidR="00000000" w14:paraId="31413B6B" w14:textId="77777777">
        <w:trPr>
          <w:cantSplit/>
          <w:trHeight w:val="227"/>
        </w:trPr>
        <w:tc>
          <w:tcPr>
            <w:tcW w:w="1283" w:type="dxa"/>
            <w:vMerge/>
            <w:vAlign w:val="center"/>
          </w:tcPr>
          <w:p w14:paraId="5703504F" w14:textId="77777777" w:rsidR="00000000" w:rsidRDefault="0001688F">
            <w:pPr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</w:p>
        </w:tc>
        <w:tc>
          <w:tcPr>
            <w:tcW w:w="1431" w:type="dxa"/>
          </w:tcPr>
          <w:p w14:paraId="352CD658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1152322005301</w:t>
            </w:r>
          </w:p>
        </w:tc>
        <w:tc>
          <w:tcPr>
            <w:tcW w:w="2737" w:type="dxa"/>
            <w:vAlign w:val="center"/>
          </w:tcPr>
          <w:p w14:paraId="1427BA2C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隶书" w:hint="eastAsia"/>
                <w:bCs/>
                <w:iCs/>
                <w:kern w:val="0"/>
                <w:szCs w:val="21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教育概论</w:t>
            </w:r>
          </w:p>
        </w:tc>
        <w:tc>
          <w:tcPr>
            <w:tcW w:w="585" w:type="dxa"/>
            <w:vAlign w:val="center"/>
          </w:tcPr>
          <w:p w14:paraId="531DF968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隶书" w:hint="eastAsia"/>
                <w:bCs/>
                <w:iCs/>
                <w:kern w:val="0"/>
                <w:szCs w:val="21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3</w:t>
            </w:r>
          </w:p>
        </w:tc>
        <w:tc>
          <w:tcPr>
            <w:tcW w:w="797" w:type="dxa"/>
            <w:vAlign w:val="center"/>
          </w:tcPr>
          <w:p w14:paraId="3FF5F94D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/>
                <w:bCs/>
                <w:iCs/>
                <w:kern w:val="0"/>
                <w:szCs w:val="21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54</w:t>
            </w:r>
          </w:p>
        </w:tc>
        <w:tc>
          <w:tcPr>
            <w:tcW w:w="750" w:type="dxa"/>
            <w:gridSpan w:val="2"/>
            <w:vAlign w:val="center"/>
          </w:tcPr>
          <w:p w14:paraId="5A69D5BD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bCs/>
                <w:iCs/>
                <w:kern w:val="0"/>
                <w:szCs w:val="21"/>
              </w:rPr>
            </w:pPr>
          </w:p>
        </w:tc>
        <w:tc>
          <w:tcPr>
            <w:tcW w:w="854" w:type="dxa"/>
            <w:gridSpan w:val="2"/>
            <w:vAlign w:val="center"/>
          </w:tcPr>
          <w:p w14:paraId="29399A8A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bCs/>
                <w:iCs/>
                <w:kern w:val="0"/>
                <w:szCs w:val="21"/>
              </w:rPr>
            </w:pPr>
          </w:p>
        </w:tc>
        <w:tc>
          <w:tcPr>
            <w:tcW w:w="1309" w:type="dxa"/>
            <w:vAlign w:val="center"/>
          </w:tcPr>
          <w:p w14:paraId="21EA62AC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37D81F5A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隶书" w:hint="eastAsia"/>
                <w:bCs/>
                <w:iCs/>
                <w:kern w:val="0"/>
                <w:szCs w:val="21"/>
              </w:rPr>
            </w:pPr>
            <w:r>
              <w:rPr>
                <w:rFonts w:ascii="宋体" w:hAnsi="宋体" w:cs="隶书" w:hint="eastAsia"/>
                <w:bCs/>
                <w:iCs/>
                <w:kern w:val="0"/>
                <w:szCs w:val="21"/>
              </w:rPr>
              <w:t>秋</w:t>
            </w:r>
          </w:p>
        </w:tc>
        <w:tc>
          <w:tcPr>
            <w:tcW w:w="713" w:type="dxa"/>
            <w:vAlign w:val="center"/>
          </w:tcPr>
          <w:p w14:paraId="79378261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隶书" w:hint="eastAsia"/>
                <w:bCs/>
                <w:iCs/>
                <w:kern w:val="0"/>
                <w:szCs w:val="21"/>
              </w:rPr>
            </w:pPr>
            <w:r>
              <w:rPr>
                <w:rFonts w:ascii="宋体" w:hAnsi="宋体" w:cs="隶书" w:hint="eastAsia"/>
                <w:bCs/>
                <w:iCs/>
                <w:kern w:val="0"/>
                <w:szCs w:val="21"/>
              </w:rPr>
              <w:t>1</w:t>
            </w:r>
          </w:p>
        </w:tc>
        <w:tc>
          <w:tcPr>
            <w:tcW w:w="1138" w:type="dxa"/>
            <w:vAlign w:val="center"/>
          </w:tcPr>
          <w:p w14:paraId="6191B667" w14:textId="77777777" w:rsidR="00000000" w:rsidRDefault="0001688F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882" w:type="dxa"/>
            <w:vAlign w:val="center"/>
          </w:tcPr>
          <w:p w14:paraId="2E0F6E4D" w14:textId="77777777" w:rsidR="00000000" w:rsidRDefault="0001688F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1266" w:type="dxa"/>
            <w:vMerge/>
            <w:vAlign w:val="center"/>
          </w:tcPr>
          <w:p w14:paraId="2107547E" w14:textId="77777777" w:rsidR="00000000" w:rsidRDefault="0001688F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</w:tr>
      <w:tr w:rsidR="00000000" w14:paraId="16330DE0" w14:textId="77777777">
        <w:trPr>
          <w:cantSplit/>
          <w:trHeight w:val="227"/>
        </w:trPr>
        <w:tc>
          <w:tcPr>
            <w:tcW w:w="1283" w:type="dxa"/>
            <w:vMerge/>
            <w:vAlign w:val="center"/>
          </w:tcPr>
          <w:p w14:paraId="2E9142F3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31" w:type="dxa"/>
          </w:tcPr>
          <w:p w14:paraId="15C23E45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1152322020333</w:t>
            </w:r>
          </w:p>
        </w:tc>
        <w:tc>
          <w:tcPr>
            <w:tcW w:w="2737" w:type="dxa"/>
            <w:vAlign w:val="center"/>
          </w:tcPr>
          <w:p w14:paraId="57DB964F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隶书"/>
                <w:bCs/>
                <w:iCs/>
                <w:kern w:val="0"/>
                <w:szCs w:val="21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中外教育史</w:t>
            </w:r>
          </w:p>
        </w:tc>
        <w:tc>
          <w:tcPr>
            <w:tcW w:w="585" w:type="dxa"/>
            <w:vAlign w:val="center"/>
          </w:tcPr>
          <w:p w14:paraId="1E224C36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bCs/>
                <w:iCs/>
                <w:kern w:val="0"/>
                <w:szCs w:val="21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4</w:t>
            </w:r>
          </w:p>
        </w:tc>
        <w:tc>
          <w:tcPr>
            <w:tcW w:w="797" w:type="dxa"/>
            <w:vAlign w:val="center"/>
          </w:tcPr>
          <w:p w14:paraId="24D28298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/>
                <w:bCs/>
                <w:iCs/>
                <w:kern w:val="0"/>
                <w:szCs w:val="21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72</w:t>
            </w:r>
          </w:p>
        </w:tc>
        <w:tc>
          <w:tcPr>
            <w:tcW w:w="750" w:type="dxa"/>
            <w:gridSpan w:val="2"/>
            <w:vAlign w:val="center"/>
          </w:tcPr>
          <w:p w14:paraId="3AE8C5EE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/>
                <w:bCs/>
                <w:iCs/>
                <w:kern w:val="0"/>
                <w:szCs w:val="21"/>
              </w:rPr>
            </w:pPr>
          </w:p>
        </w:tc>
        <w:tc>
          <w:tcPr>
            <w:tcW w:w="854" w:type="dxa"/>
            <w:gridSpan w:val="2"/>
            <w:vAlign w:val="center"/>
          </w:tcPr>
          <w:p w14:paraId="0EFE0498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bCs/>
                <w:iCs/>
                <w:kern w:val="0"/>
                <w:szCs w:val="21"/>
              </w:rPr>
            </w:pPr>
          </w:p>
        </w:tc>
        <w:tc>
          <w:tcPr>
            <w:tcW w:w="1309" w:type="dxa"/>
            <w:vAlign w:val="center"/>
          </w:tcPr>
          <w:p w14:paraId="4202F97C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0729E1B7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隶书"/>
                <w:bCs/>
                <w:iCs/>
                <w:kern w:val="0"/>
                <w:szCs w:val="21"/>
              </w:rPr>
            </w:pPr>
            <w:r>
              <w:rPr>
                <w:rFonts w:ascii="宋体" w:hAnsi="宋体" w:cs="隶书" w:hint="eastAsia"/>
                <w:bCs/>
                <w:iCs/>
                <w:kern w:val="0"/>
                <w:szCs w:val="21"/>
              </w:rPr>
              <w:t>春</w:t>
            </w:r>
          </w:p>
        </w:tc>
        <w:tc>
          <w:tcPr>
            <w:tcW w:w="713" w:type="dxa"/>
            <w:vAlign w:val="center"/>
          </w:tcPr>
          <w:p w14:paraId="6CC4F0E2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隶书"/>
                <w:bCs/>
                <w:iCs/>
                <w:kern w:val="0"/>
                <w:szCs w:val="21"/>
              </w:rPr>
            </w:pPr>
            <w:r>
              <w:rPr>
                <w:rFonts w:ascii="宋体" w:hAnsi="宋体" w:cs="隶书" w:hint="eastAsia"/>
                <w:bCs/>
                <w:iCs/>
                <w:kern w:val="0"/>
                <w:szCs w:val="21"/>
              </w:rPr>
              <w:t>2</w:t>
            </w:r>
          </w:p>
        </w:tc>
        <w:tc>
          <w:tcPr>
            <w:tcW w:w="1138" w:type="dxa"/>
            <w:vAlign w:val="center"/>
          </w:tcPr>
          <w:p w14:paraId="5A5A1246" w14:textId="77777777" w:rsidR="00000000" w:rsidRDefault="0001688F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882" w:type="dxa"/>
            <w:vAlign w:val="center"/>
          </w:tcPr>
          <w:p w14:paraId="4C7BF127" w14:textId="77777777" w:rsidR="00000000" w:rsidRDefault="0001688F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266" w:type="dxa"/>
            <w:vMerge/>
            <w:vAlign w:val="center"/>
          </w:tcPr>
          <w:p w14:paraId="49DF4A52" w14:textId="77777777" w:rsidR="00000000" w:rsidRDefault="0001688F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 w14:paraId="1EA7D071" w14:textId="77777777">
        <w:trPr>
          <w:cantSplit/>
          <w:trHeight w:val="227"/>
        </w:trPr>
        <w:tc>
          <w:tcPr>
            <w:tcW w:w="1283" w:type="dxa"/>
            <w:vMerge/>
            <w:vAlign w:val="center"/>
          </w:tcPr>
          <w:p w14:paraId="3FA7F4EF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31" w:type="dxa"/>
          </w:tcPr>
          <w:p w14:paraId="296C5542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1152322020368</w:t>
            </w:r>
          </w:p>
        </w:tc>
        <w:tc>
          <w:tcPr>
            <w:tcW w:w="2737" w:type="dxa"/>
            <w:vAlign w:val="center"/>
          </w:tcPr>
          <w:p w14:paraId="3C0F960D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隶书"/>
                <w:bCs/>
                <w:iCs/>
                <w:kern w:val="0"/>
                <w:szCs w:val="21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人体解剖生理学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▲</w:t>
            </w:r>
          </w:p>
        </w:tc>
        <w:tc>
          <w:tcPr>
            <w:tcW w:w="585" w:type="dxa"/>
            <w:vAlign w:val="center"/>
          </w:tcPr>
          <w:p w14:paraId="3CFC38BB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隶书"/>
                <w:bCs/>
                <w:iCs/>
                <w:kern w:val="0"/>
                <w:szCs w:val="21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2</w:t>
            </w:r>
          </w:p>
        </w:tc>
        <w:tc>
          <w:tcPr>
            <w:tcW w:w="797" w:type="dxa"/>
            <w:vAlign w:val="center"/>
          </w:tcPr>
          <w:p w14:paraId="331926C4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隶书"/>
                <w:bCs/>
                <w:iCs/>
                <w:kern w:val="0"/>
                <w:szCs w:val="21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36</w:t>
            </w:r>
          </w:p>
        </w:tc>
        <w:tc>
          <w:tcPr>
            <w:tcW w:w="750" w:type="dxa"/>
            <w:gridSpan w:val="2"/>
            <w:vAlign w:val="center"/>
          </w:tcPr>
          <w:p w14:paraId="66F0F5F5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bCs/>
                <w:iCs/>
                <w:kern w:val="0"/>
                <w:szCs w:val="21"/>
              </w:rPr>
            </w:pPr>
          </w:p>
        </w:tc>
        <w:tc>
          <w:tcPr>
            <w:tcW w:w="854" w:type="dxa"/>
            <w:gridSpan w:val="2"/>
            <w:vAlign w:val="center"/>
          </w:tcPr>
          <w:p w14:paraId="4518A027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隶书"/>
                <w:bCs/>
                <w:iCs/>
                <w:kern w:val="0"/>
                <w:szCs w:val="21"/>
              </w:rPr>
            </w:pPr>
          </w:p>
        </w:tc>
        <w:tc>
          <w:tcPr>
            <w:tcW w:w="1309" w:type="dxa"/>
            <w:vAlign w:val="center"/>
          </w:tcPr>
          <w:p w14:paraId="5CC4E470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087C8897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bCs/>
                <w:iCs/>
                <w:kern w:val="0"/>
                <w:szCs w:val="21"/>
              </w:rPr>
            </w:pPr>
            <w:r>
              <w:rPr>
                <w:rFonts w:ascii="宋体" w:hAnsi="宋体" w:cs="隶书" w:hint="eastAsia"/>
                <w:bCs/>
                <w:iCs/>
                <w:kern w:val="0"/>
                <w:szCs w:val="21"/>
              </w:rPr>
              <w:t>春</w:t>
            </w:r>
          </w:p>
        </w:tc>
        <w:tc>
          <w:tcPr>
            <w:tcW w:w="713" w:type="dxa"/>
            <w:vAlign w:val="center"/>
          </w:tcPr>
          <w:p w14:paraId="2C90AB8C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隶书"/>
                <w:bCs/>
                <w:iCs/>
                <w:kern w:val="0"/>
                <w:szCs w:val="21"/>
              </w:rPr>
            </w:pPr>
            <w:r>
              <w:rPr>
                <w:rFonts w:ascii="宋体" w:hAnsi="宋体" w:cs="隶书" w:hint="eastAsia"/>
                <w:bCs/>
                <w:iCs/>
                <w:kern w:val="0"/>
                <w:szCs w:val="21"/>
              </w:rPr>
              <w:t>2</w:t>
            </w:r>
          </w:p>
        </w:tc>
        <w:tc>
          <w:tcPr>
            <w:tcW w:w="1138" w:type="dxa"/>
            <w:vAlign w:val="center"/>
          </w:tcPr>
          <w:p w14:paraId="4511F785" w14:textId="77777777" w:rsidR="00000000" w:rsidRDefault="0001688F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882" w:type="dxa"/>
            <w:vAlign w:val="center"/>
          </w:tcPr>
          <w:p w14:paraId="5D51851A" w14:textId="77777777" w:rsidR="00000000" w:rsidRDefault="0001688F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266" w:type="dxa"/>
            <w:vMerge/>
            <w:vAlign w:val="center"/>
          </w:tcPr>
          <w:p w14:paraId="1B6C23D8" w14:textId="77777777" w:rsidR="00000000" w:rsidRDefault="0001688F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 w14:paraId="0546DF04" w14:textId="77777777">
        <w:trPr>
          <w:cantSplit/>
          <w:trHeight w:val="227"/>
        </w:trPr>
        <w:tc>
          <w:tcPr>
            <w:tcW w:w="1283" w:type="dxa"/>
            <w:vMerge/>
            <w:vAlign w:val="center"/>
          </w:tcPr>
          <w:p w14:paraId="26F430A8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31" w:type="dxa"/>
          </w:tcPr>
          <w:p w14:paraId="00FB59F4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1152322020301</w:t>
            </w:r>
          </w:p>
        </w:tc>
        <w:tc>
          <w:tcPr>
            <w:tcW w:w="2737" w:type="dxa"/>
            <w:vAlign w:val="center"/>
          </w:tcPr>
          <w:p w14:paraId="45B68C9A" w14:textId="77777777" w:rsidR="00000000" w:rsidRDefault="0001688F">
            <w:pPr>
              <w:pStyle w:val="af4"/>
              <w:widowControl w:val="0"/>
              <w:spacing w:before="0" w:beforeAutospacing="0" w:after="0" w:afterAutospacing="0" w:line="320" w:lineRule="exact"/>
              <w:jc w:val="center"/>
              <w:rPr>
                <w:w w:val="90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  <w:lang w:bidi="ar"/>
              </w:rPr>
              <w:t>普通心理学</w:t>
            </w:r>
          </w:p>
        </w:tc>
        <w:tc>
          <w:tcPr>
            <w:tcW w:w="585" w:type="dxa"/>
            <w:vAlign w:val="center"/>
          </w:tcPr>
          <w:p w14:paraId="073CDB2C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797" w:type="dxa"/>
            <w:vAlign w:val="center"/>
          </w:tcPr>
          <w:p w14:paraId="44B0E327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54</w:t>
            </w:r>
          </w:p>
        </w:tc>
        <w:tc>
          <w:tcPr>
            <w:tcW w:w="750" w:type="dxa"/>
            <w:gridSpan w:val="2"/>
            <w:vAlign w:val="center"/>
          </w:tcPr>
          <w:p w14:paraId="51072389" w14:textId="77777777" w:rsidR="00000000" w:rsidRDefault="0001688F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854" w:type="dxa"/>
            <w:gridSpan w:val="2"/>
            <w:vAlign w:val="center"/>
          </w:tcPr>
          <w:p w14:paraId="19EB2CD8" w14:textId="77777777" w:rsidR="00000000" w:rsidRDefault="0001688F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309" w:type="dxa"/>
            <w:vAlign w:val="center"/>
          </w:tcPr>
          <w:p w14:paraId="6E24076C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773DB9D6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秋</w:t>
            </w:r>
          </w:p>
        </w:tc>
        <w:tc>
          <w:tcPr>
            <w:tcW w:w="713" w:type="dxa"/>
            <w:vAlign w:val="center"/>
          </w:tcPr>
          <w:p w14:paraId="160F2D79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1</w:t>
            </w:r>
          </w:p>
        </w:tc>
        <w:tc>
          <w:tcPr>
            <w:tcW w:w="1138" w:type="dxa"/>
            <w:vAlign w:val="center"/>
          </w:tcPr>
          <w:p w14:paraId="5F502FA1" w14:textId="77777777" w:rsidR="00000000" w:rsidRDefault="0001688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882" w:type="dxa"/>
            <w:vAlign w:val="center"/>
          </w:tcPr>
          <w:p w14:paraId="224027EE" w14:textId="77777777" w:rsidR="00000000" w:rsidRDefault="0001688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1266" w:type="dxa"/>
            <w:vMerge/>
            <w:vAlign w:val="center"/>
          </w:tcPr>
          <w:p w14:paraId="12489348" w14:textId="77777777" w:rsidR="00000000" w:rsidRDefault="0001688F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</w:tr>
      <w:tr w:rsidR="00000000" w14:paraId="0159C92D" w14:textId="77777777">
        <w:trPr>
          <w:cantSplit/>
          <w:trHeight w:val="227"/>
        </w:trPr>
        <w:tc>
          <w:tcPr>
            <w:tcW w:w="1283" w:type="dxa"/>
            <w:vMerge/>
            <w:vAlign w:val="center"/>
          </w:tcPr>
          <w:p w14:paraId="0AE6563A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31" w:type="dxa"/>
          </w:tcPr>
          <w:p w14:paraId="4186A445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1152322005310</w:t>
            </w:r>
          </w:p>
        </w:tc>
        <w:tc>
          <w:tcPr>
            <w:tcW w:w="2737" w:type="dxa"/>
            <w:vAlign w:val="center"/>
          </w:tcPr>
          <w:p w14:paraId="6558C38E" w14:textId="77777777" w:rsidR="00000000" w:rsidRDefault="0001688F">
            <w:pPr>
              <w:pStyle w:val="af4"/>
              <w:widowControl w:val="0"/>
              <w:spacing w:before="0" w:beforeAutospacing="0" w:after="0" w:afterAutospacing="0" w:line="320" w:lineRule="exact"/>
              <w:jc w:val="center"/>
              <w:rPr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  <w:lang w:bidi="ar"/>
              </w:rPr>
              <w:t>发展心理学</w:t>
            </w:r>
          </w:p>
        </w:tc>
        <w:tc>
          <w:tcPr>
            <w:tcW w:w="585" w:type="dxa"/>
            <w:vAlign w:val="center"/>
          </w:tcPr>
          <w:p w14:paraId="19530C49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2</w:t>
            </w:r>
          </w:p>
        </w:tc>
        <w:tc>
          <w:tcPr>
            <w:tcW w:w="797" w:type="dxa"/>
            <w:vAlign w:val="center"/>
          </w:tcPr>
          <w:p w14:paraId="220AFD00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36</w:t>
            </w:r>
          </w:p>
        </w:tc>
        <w:tc>
          <w:tcPr>
            <w:tcW w:w="750" w:type="dxa"/>
            <w:gridSpan w:val="2"/>
            <w:vAlign w:val="center"/>
          </w:tcPr>
          <w:p w14:paraId="1A98B07C" w14:textId="77777777" w:rsidR="00000000" w:rsidRDefault="0001688F">
            <w:pPr>
              <w:spacing w:line="320" w:lineRule="exact"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854" w:type="dxa"/>
            <w:gridSpan w:val="2"/>
            <w:vAlign w:val="center"/>
          </w:tcPr>
          <w:p w14:paraId="6EB74376" w14:textId="77777777" w:rsidR="00000000" w:rsidRDefault="0001688F">
            <w:pPr>
              <w:spacing w:line="320" w:lineRule="exact"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309" w:type="dxa"/>
            <w:vAlign w:val="center"/>
          </w:tcPr>
          <w:p w14:paraId="07A3EB79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368D401F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春</w:t>
            </w:r>
          </w:p>
        </w:tc>
        <w:tc>
          <w:tcPr>
            <w:tcW w:w="713" w:type="dxa"/>
            <w:vAlign w:val="center"/>
          </w:tcPr>
          <w:p w14:paraId="63E1C3D2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2</w:t>
            </w:r>
          </w:p>
        </w:tc>
        <w:tc>
          <w:tcPr>
            <w:tcW w:w="1138" w:type="dxa"/>
            <w:vAlign w:val="center"/>
          </w:tcPr>
          <w:p w14:paraId="672231F8" w14:textId="77777777" w:rsidR="00000000" w:rsidRDefault="0001688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882" w:type="dxa"/>
            <w:vAlign w:val="center"/>
          </w:tcPr>
          <w:p w14:paraId="25E3D967" w14:textId="77777777" w:rsidR="00000000" w:rsidRDefault="0001688F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266" w:type="dxa"/>
            <w:vMerge/>
            <w:vAlign w:val="center"/>
          </w:tcPr>
          <w:p w14:paraId="311803E2" w14:textId="77777777" w:rsidR="00000000" w:rsidRDefault="0001688F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 w14:paraId="19C32142" w14:textId="77777777">
        <w:trPr>
          <w:cantSplit/>
          <w:trHeight w:val="227"/>
        </w:trPr>
        <w:tc>
          <w:tcPr>
            <w:tcW w:w="1283" w:type="dxa"/>
            <w:vMerge/>
            <w:vAlign w:val="center"/>
          </w:tcPr>
          <w:p w14:paraId="6C876F2E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31" w:type="dxa"/>
          </w:tcPr>
          <w:p w14:paraId="22C11B85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1152322005311</w:t>
            </w:r>
          </w:p>
        </w:tc>
        <w:tc>
          <w:tcPr>
            <w:tcW w:w="2737" w:type="dxa"/>
            <w:vAlign w:val="center"/>
          </w:tcPr>
          <w:p w14:paraId="65497A3B" w14:textId="77777777" w:rsidR="00000000" w:rsidRDefault="0001688F">
            <w:pPr>
              <w:pStyle w:val="af4"/>
              <w:widowControl w:val="0"/>
              <w:spacing w:before="0" w:beforeAutospacing="0" w:after="0" w:afterAutospacing="0" w:line="320" w:lineRule="exact"/>
              <w:jc w:val="center"/>
              <w:rPr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  <w:lang w:bidi="ar"/>
              </w:rPr>
              <w:t>教育心理学</w:t>
            </w:r>
          </w:p>
        </w:tc>
        <w:tc>
          <w:tcPr>
            <w:tcW w:w="585" w:type="dxa"/>
            <w:vAlign w:val="center"/>
          </w:tcPr>
          <w:p w14:paraId="4EE31D1F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2</w:t>
            </w:r>
          </w:p>
        </w:tc>
        <w:tc>
          <w:tcPr>
            <w:tcW w:w="797" w:type="dxa"/>
            <w:vAlign w:val="center"/>
          </w:tcPr>
          <w:p w14:paraId="79E1197B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36</w:t>
            </w:r>
          </w:p>
        </w:tc>
        <w:tc>
          <w:tcPr>
            <w:tcW w:w="750" w:type="dxa"/>
            <w:gridSpan w:val="2"/>
            <w:vAlign w:val="center"/>
          </w:tcPr>
          <w:p w14:paraId="4B9B811D" w14:textId="77777777" w:rsidR="00000000" w:rsidRDefault="0001688F">
            <w:pPr>
              <w:spacing w:line="320" w:lineRule="exact"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854" w:type="dxa"/>
            <w:gridSpan w:val="2"/>
            <w:vAlign w:val="center"/>
          </w:tcPr>
          <w:p w14:paraId="27B51213" w14:textId="77777777" w:rsidR="00000000" w:rsidRDefault="0001688F">
            <w:pPr>
              <w:spacing w:line="320" w:lineRule="exact"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309" w:type="dxa"/>
            <w:vAlign w:val="center"/>
          </w:tcPr>
          <w:p w14:paraId="688322E4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09DE6351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秋</w:t>
            </w:r>
          </w:p>
        </w:tc>
        <w:tc>
          <w:tcPr>
            <w:tcW w:w="713" w:type="dxa"/>
            <w:vAlign w:val="center"/>
          </w:tcPr>
          <w:p w14:paraId="3394CFC7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3</w:t>
            </w:r>
          </w:p>
        </w:tc>
        <w:tc>
          <w:tcPr>
            <w:tcW w:w="1138" w:type="dxa"/>
            <w:vAlign w:val="center"/>
          </w:tcPr>
          <w:p w14:paraId="6EF3C55B" w14:textId="77777777" w:rsidR="00000000" w:rsidRDefault="0001688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882" w:type="dxa"/>
            <w:vAlign w:val="center"/>
          </w:tcPr>
          <w:p w14:paraId="18E71984" w14:textId="77777777" w:rsidR="00000000" w:rsidRDefault="0001688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1266" w:type="dxa"/>
            <w:vMerge/>
            <w:vAlign w:val="center"/>
          </w:tcPr>
          <w:p w14:paraId="74CA8E54" w14:textId="77777777" w:rsidR="00000000" w:rsidRDefault="0001688F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</w:tr>
      <w:tr w:rsidR="00000000" w14:paraId="2F9577C4" w14:textId="77777777">
        <w:trPr>
          <w:cantSplit/>
          <w:trHeight w:val="227"/>
        </w:trPr>
        <w:tc>
          <w:tcPr>
            <w:tcW w:w="1283" w:type="dxa"/>
            <w:vMerge/>
            <w:vAlign w:val="center"/>
          </w:tcPr>
          <w:p w14:paraId="6DDF9473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31" w:type="dxa"/>
          </w:tcPr>
          <w:p w14:paraId="354EF7D0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1152322020309</w:t>
            </w:r>
          </w:p>
        </w:tc>
        <w:tc>
          <w:tcPr>
            <w:tcW w:w="2737" w:type="dxa"/>
            <w:vAlign w:val="center"/>
          </w:tcPr>
          <w:p w14:paraId="3185C01A" w14:textId="77777777" w:rsidR="00000000" w:rsidRDefault="0001688F">
            <w:pPr>
              <w:spacing w:line="320" w:lineRule="exact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教育研究方法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-I</w:t>
            </w:r>
          </w:p>
        </w:tc>
        <w:tc>
          <w:tcPr>
            <w:tcW w:w="585" w:type="dxa"/>
            <w:vAlign w:val="center"/>
          </w:tcPr>
          <w:p w14:paraId="7327819B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2</w:t>
            </w:r>
          </w:p>
        </w:tc>
        <w:tc>
          <w:tcPr>
            <w:tcW w:w="797" w:type="dxa"/>
            <w:vAlign w:val="center"/>
          </w:tcPr>
          <w:p w14:paraId="4DA4012F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40</w:t>
            </w:r>
          </w:p>
        </w:tc>
        <w:tc>
          <w:tcPr>
            <w:tcW w:w="750" w:type="dxa"/>
            <w:gridSpan w:val="2"/>
            <w:vAlign w:val="center"/>
          </w:tcPr>
          <w:p w14:paraId="27CE34E1" w14:textId="77777777" w:rsidR="00000000" w:rsidRDefault="0001688F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4" w:type="dxa"/>
            <w:gridSpan w:val="2"/>
            <w:vAlign w:val="center"/>
          </w:tcPr>
          <w:p w14:paraId="2CCF562F" w14:textId="77777777" w:rsidR="00000000" w:rsidRDefault="0001688F">
            <w:pPr>
              <w:spacing w:line="320" w:lineRule="exact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8</w:t>
            </w:r>
          </w:p>
        </w:tc>
        <w:tc>
          <w:tcPr>
            <w:tcW w:w="1309" w:type="dxa"/>
            <w:vAlign w:val="center"/>
          </w:tcPr>
          <w:p w14:paraId="292A16A0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4EB2D1E3" w14:textId="77777777" w:rsidR="00000000" w:rsidRDefault="0001688F">
            <w:pPr>
              <w:spacing w:line="320" w:lineRule="exact"/>
              <w:jc w:val="center"/>
              <w:rPr>
                <w:rFonts w:ascii="宋体" w:eastAsia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春</w:t>
            </w:r>
          </w:p>
        </w:tc>
        <w:tc>
          <w:tcPr>
            <w:tcW w:w="713" w:type="dxa"/>
            <w:vAlign w:val="center"/>
          </w:tcPr>
          <w:p w14:paraId="3D2AE288" w14:textId="77777777" w:rsidR="00000000" w:rsidRDefault="0001688F">
            <w:pPr>
              <w:spacing w:line="320" w:lineRule="exact"/>
              <w:jc w:val="center"/>
              <w:rPr>
                <w:rFonts w:ascii="宋体" w:eastAsia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4</w:t>
            </w:r>
          </w:p>
        </w:tc>
        <w:tc>
          <w:tcPr>
            <w:tcW w:w="1138" w:type="dxa"/>
            <w:vAlign w:val="center"/>
          </w:tcPr>
          <w:p w14:paraId="314158EB" w14:textId="77777777" w:rsidR="00000000" w:rsidRDefault="0001688F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882" w:type="dxa"/>
            <w:vAlign w:val="center"/>
          </w:tcPr>
          <w:p w14:paraId="32FCFD39" w14:textId="77777777" w:rsidR="00000000" w:rsidRDefault="0001688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1266" w:type="dxa"/>
            <w:vMerge/>
            <w:vAlign w:val="center"/>
          </w:tcPr>
          <w:p w14:paraId="2E8B42FC" w14:textId="77777777" w:rsidR="00000000" w:rsidRDefault="0001688F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</w:tr>
      <w:tr w:rsidR="00000000" w14:paraId="0B9CEE3D" w14:textId="77777777">
        <w:trPr>
          <w:cantSplit/>
          <w:trHeight w:val="227"/>
        </w:trPr>
        <w:tc>
          <w:tcPr>
            <w:tcW w:w="1283" w:type="dxa"/>
            <w:vMerge w:val="restart"/>
            <w:vAlign w:val="center"/>
          </w:tcPr>
          <w:p w14:paraId="14207937" w14:textId="77777777" w:rsidR="00000000" w:rsidRDefault="0001688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专</w:t>
            </w:r>
          </w:p>
          <w:p w14:paraId="3CD6F2BF" w14:textId="77777777" w:rsidR="00000000" w:rsidRDefault="0001688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业</w:t>
            </w:r>
          </w:p>
          <w:p w14:paraId="1D2B52F8" w14:textId="77777777" w:rsidR="00000000" w:rsidRDefault="0001688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主</w:t>
            </w:r>
          </w:p>
          <w:p w14:paraId="221AB5CF" w14:textId="77777777" w:rsidR="00000000" w:rsidRDefault="0001688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干</w:t>
            </w:r>
          </w:p>
          <w:p w14:paraId="75BD8523" w14:textId="77777777" w:rsidR="00000000" w:rsidRDefault="0001688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课</w:t>
            </w:r>
          </w:p>
          <w:p w14:paraId="02A97FBD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程</w:t>
            </w:r>
          </w:p>
        </w:tc>
        <w:tc>
          <w:tcPr>
            <w:tcW w:w="1431" w:type="dxa"/>
          </w:tcPr>
          <w:p w14:paraId="3B96180E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1152321981429</w:t>
            </w:r>
          </w:p>
        </w:tc>
        <w:tc>
          <w:tcPr>
            <w:tcW w:w="2737" w:type="dxa"/>
            <w:vAlign w:val="center"/>
          </w:tcPr>
          <w:p w14:paraId="082592E1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学前教育学</w:t>
            </w:r>
          </w:p>
        </w:tc>
        <w:tc>
          <w:tcPr>
            <w:tcW w:w="585" w:type="dxa"/>
            <w:vAlign w:val="center"/>
          </w:tcPr>
          <w:p w14:paraId="2480784A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3</w:t>
            </w:r>
          </w:p>
        </w:tc>
        <w:tc>
          <w:tcPr>
            <w:tcW w:w="797" w:type="dxa"/>
            <w:vAlign w:val="center"/>
          </w:tcPr>
          <w:p w14:paraId="6F936B59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54</w:t>
            </w:r>
          </w:p>
        </w:tc>
        <w:tc>
          <w:tcPr>
            <w:tcW w:w="750" w:type="dxa"/>
            <w:gridSpan w:val="2"/>
            <w:vAlign w:val="center"/>
          </w:tcPr>
          <w:p w14:paraId="058A2594" w14:textId="77777777" w:rsidR="00000000" w:rsidRDefault="0001688F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4" w:type="dxa"/>
            <w:gridSpan w:val="2"/>
            <w:vAlign w:val="center"/>
          </w:tcPr>
          <w:p w14:paraId="1FD05624" w14:textId="77777777" w:rsidR="00000000" w:rsidRDefault="0001688F">
            <w:pPr>
              <w:spacing w:line="320" w:lineRule="exact"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309" w:type="dxa"/>
            <w:vAlign w:val="center"/>
          </w:tcPr>
          <w:p w14:paraId="16855F79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5AC67DF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bCs/>
                <w:iCs/>
                <w:szCs w:val="21"/>
              </w:rPr>
            </w:pPr>
            <w:r>
              <w:rPr>
                <w:rFonts w:ascii="宋体" w:hAnsi="宋体" w:hint="eastAsia"/>
                <w:bCs/>
                <w:iCs/>
                <w:szCs w:val="21"/>
              </w:rPr>
              <w:t>秋</w:t>
            </w:r>
          </w:p>
        </w:tc>
        <w:tc>
          <w:tcPr>
            <w:tcW w:w="713" w:type="dxa"/>
            <w:vAlign w:val="center"/>
          </w:tcPr>
          <w:p w14:paraId="1219915C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bCs/>
                <w:iCs/>
                <w:szCs w:val="21"/>
              </w:rPr>
            </w:pPr>
            <w:r>
              <w:rPr>
                <w:rFonts w:ascii="宋体" w:hAnsi="宋体" w:hint="eastAsia"/>
                <w:bCs/>
                <w:iCs/>
                <w:szCs w:val="21"/>
              </w:rPr>
              <w:t>3</w:t>
            </w:r>
          </w:p>
        </w:tc>
        <w:tc>
          <w:tcPr>
            <w:tcW w:w="1138" w:type="dxa"/>
            <w:vAlign w:val="center"/>
          </w:tcPr>
          <w:p w14:paraId="79EA2480" w14:textId="77777777" w:rsidR="00000000" w:rsidRDefault="0001688F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882" w:type="dxa"/>
            <w:vAlign w:val="center"/>
          </w:tcPr>
          <w:p w14:paraId="2687378A" w14:textId="77777777" w:rsidR="00000000" w:rsidRDefault="0001688F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266" w:type="dxa"/>
            <w:vMerge w:val="restart"/>
            <w:vAlign w:val="center"/>
          </w:tcPr>
          <w:p w14:paraId="2C6A787C" w14:textId="77777777" w:rsidR="00000000" w:rsidRDefault="0001688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  <w:r>
              <w:rPr>
                <w:rFonts w:ascii="宋体" w:hAnsi="宋体" w:hint="eastAsia"/>
                <w:szCs w:val="21"/>
              </w:rPr>
              <w:t>学分</w:t>
            </w:r>
          </w:p>
        </w:tc>
      </w:tr>
      <w:tr w:rsidR="00000000" w14:paraId="2B12CDC7" w14:textId="77777777">
        <w:trPr>
          <w:cantSplit/>
          <w:trHeight w:val="220"/>
        </w:trPr>
        <w:tc>
          <w:tcPr>
            <w:tcW w:w="1283" w:type="dxa"/>
            <w:vMerge/>
            <w:vAlign w:val="center"/>
          </w:tcPr>
          <w:p w14:paraId="1E6C4EB0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31" w:type="dxa"/>
          </w:tcPr>
          <w:p w14:paraId="3C137614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1152321981430</w:t>
            </w:r>
          </w:p>
        </w:tc>
        <w:tc>
          <w:tcPr>
            <w:tcW w:w="2737" w:type="dxa"/>
            <w:vAlign w:val="center"/>
          </w:tcPr>
          <w:p w14:paraId="51A5A353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学前儿童心理学</w:t>
            </w:r>
          </w:p>
        </w:tc>
        <w:tc>
          <w:tcPr>
            <w:tcW w:w="585" w:type="dxa"/>
            <w:vAlign w:val="center"/>
          </w:tcPr>
          <w:p w14:paraId="5A777A9F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3</w:t>
            </w:r>
          </w:p>
        </w:tc>
        <w:tc>
          <w:tcPr>
            <w:tcW w:w="797" w:type="dxa"/>
            <w:vAlign w:val="center"/>
          </w:tcPr>
          <w:p w14:paraId="34A80CF0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54</w:t>
            </w:r>
          </w:p>
        </w:tc>
        <w:tc>
          <w:tcPr>
            <w:tcW w:w="750" w:type="dxa"/>
            <w:gridSpan w:val="2"/>
            <w:vAlign w:val="center"/>
          </w:tcPr>
          <w:p w14:paraId="2E053199" w14:textId="77777777" w:rsidR="00000000" w:rsidRDefault="0001688F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4" w:type="dxa"/>
            <w:gridSpan w:val="2"/>
            <w:vAlign w:val="center"/>
          </w:tcPr>
          <w:p w14:paraId="184C8F54" w14:textId="77777777" w:rsidR="00000000" w:rsidRDefault="0001688F">
            <w:pPr>
              <w:spacing w:line="320" w:lineRule="exact"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309" w:type="dxa"/>
            <w:vAlign w:val="center"/>
          </w:tcPr>
          <w:p w14:paraId="4C234DB3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0168B11C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bCs/>
                <w:iCs/>
                <w:szCs w:val="21"/>
              </w:rPr>
            </w:pPr>
            <w:r>
              <w:rPr>
                <w:rFonts w:ascii="宋体" w:hAnsi="宋体" w:hint="eastAsia"/>
                <w:bCs/>
                <w:iCs/>
                <w:szCs w:val="21"/>
              </w:rPr>
              <w:t>秋</w:t>
            </w:r>
          </w:p>
        </w:tc>
        <w:tc>
          <w:tcPr>
            <w:tcW w:w="713" w:type="dxa"/>
            <w:vAlign w:val="center"/>
          </w:tcPr>
          <w:p w14:paraId="285F33EC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bCs/>
                <w:iCs/>
                <w:szCs w:val="21"/>
              </w:rPr>
            </w:pPr>
            <w:r>
              <w:rPr>
                <w:rFonts w:ascii="宋体" w:hAnsi="宋体" w:hint="eastAsia"/>
                <w:bCs/>
                <w:iCs/>
                <w:szCs w:val="21"/>
              </w:rPr>
              <w:t>3</w:t>
            </w:r>
          </w:p>
        </w:tc>
        <w:tc>
          <w:tcPr>
            <w:tcW w:w="1138" w:type="dxa"/>
            <w:vAlign w:val="center"/>
          </w:tcPr>
          <w:p w14:paraId="6757B9C7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882" w:type="dxa"/>
            <w:vAlign w:val="center"/>
          </w:tcPr>
          <w:p w14:paraId="2B7EF2DB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266" w:type="dxa"/>
            <w:vMerge/>
            <w:vAlign w:val="center"/>
          </w:tcPr>
          <w:p w14:paraId="40377867" w14:textId="77777777" w:rsidR="00000000" w:rsidRDefault="0001688F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 w14:paraId="68F46E21" w14:textId="77777777">
        <w:trPr>
          <w:cantSplit/>
          <w:trHeight w:val="130"/>
        </w:trPr>
        <w:tc>
          <w:tcPr>
            <w:tcW w:w="1283" w:type="dxa"/>
            <w:vMerge/>
            <w:vAlign w:val="center"/>
          </w:tcPr>
          <w:p w14:paraId="0B6D1447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31" w:type="dxa"/>
          </w:tcPr>
          <w:p w14:paraId="72AF981E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1152321981431</w:t>
            </w:r>
          </w:p>
        </w:tc>
        <w:tc>
          <w:tcPr>
            <w:tcW w:w="2737" w:type="dxa"/>
            <w:vAlign w:val="center"/>
          </w:tcPr>
          <w:p w14:paraId="556BBD2B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幼儿园卫生学</w:t>
            </w:r>
          </w:p>
        </w:tc>
        <w:tc>
          <w:tcPr>
            <w:tcW w:w="585" w:type="dxa"/>
            <w:vAlign w:val="center"/>
          </w:tcPr>
          <w:p w14:paraId="214507A5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2</w:t>
            </w:r>
          </w:p>
        </w:tc>
        <w:tc>
          <w:tcPr>
            <w:tcW w:w="797" w:type="dxa"/>
            <w:vAlign w:val="center"/>
          </w:tcPr>
          <w:p w14:paraId="7043036E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36</w:t>
            </w:r>
          </w:p>
        </w:tc>
        <w:tc>
          <w:tcPr>
            <w:tcW w:w="750" w:type="dxa"/>
            <w:gridSpan w:val="2"/>
            <w:vAlign w:val="center"/>
          </w:tcPr>
          <w:p w14:paraId="55E77F88" w14:textId="77777777" w:rsidR="00000000" w:rsidRDefault="0001688F">
            <w:pPr>
              <w:spacing w:line="320" w:lineRule="exact"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854" w:type="dxa"/>
            <w:gridSpan w:val="2"/>
            <w:vAlign w:val="center"/>
          </w:tcPr>
          <w:p w14:paraId="2D1465E4" w14:textId="77777777" w:rsidR="00000000" w:rsidRDefault="0001688F">
            <w:pPr>
              <w:spacing w:line="320" w:lineRule="exac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09" w:type="dxa"/>
            <w:vAlign w:val="center"/>
          </w:tcPr>
          <w:p w14:paraId="02959B5F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40764030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bCs/>
                <w:iCs/>
                <w:szCs w:val="21"/>
              </w:rPr>
            </w:pPr>
            <w:r>
              <w:rPr>
                <w:rFonts w:ascii="宋体" w:hAnsi="宋体" w:hint="eastAsia"/>
                <w:bCs/>
                <w:iCs/>
                <w:szCs w:val="21"/>
              </w:rPr>
              <w:t>秋</w:t>
            </w:r>
          </w:p>
        </w:tc>
        <w:tc>
          <w:tcPr>
            <w:tcW w:w="713" w:type="dxa"/>
            <w:vAlign w:val="center"/>
          </w:tcPr>
          <w:p w14:paraId="13893F85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bCs/>
                <w:iCs/>
                <w:szCs w:val="21"/>
              </w:rPr>
            </w:pPr>
            <w:r>
              <w:rPr>
                <w:rFonts w:ascii="宋体" w:hAnsi="宋体" w:hint="eastAsia"/>
                <w:bCs/>
                <w:iCs/>
                <w:szCs w:val="21"/>
              </w:rPr>
              <w:t>3</w:t>
            </w:r>
          </w:p>
        </w:tc>
        <w:tc>
          <w:tcPr>
            <w:tcW w:w="1138" w:type="dxa"/>
            <w:vAlign w:val="center"/>
          </w:tcPr>
          <w:p w14:paraId="13567FC6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882" w:type="dxa"/>
            <w:vAlign w:val="center"/>
          </w:tcPr>
          <w:p w14:paraId="78709A14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266" w:type="dxa"/>
            <w:vMerge/>
            <w:vAlign w:val="center"/>
          </w:tcPr>
          <w:p w14:paraId="12D3F897" w14:textId="77777777" w:rsidR="00000000" w:rsidRDefault="0001688F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 w14:paraId="19D63F0E" w14:textId="77777777">
        <w:trPr>
          <w:cantSplit/>
          <w:trHeight w:val="180"/>
        </w:trPr>
        <w:tc>
          <w:tcPr>
            <w:tcW w:w="1283" w:type="dxa"/>
            <w:vMerge/>
            <w:vAlign w:val="center"/>
          </w:tcPr>
          <w:p w14:paraId="0431C773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31" w:type="dxa"/>
          </w:tcPr>
          <w:p w14:paraId="04BD49FE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1152322020369</w:t>
            </w:r>
          </w:p>
        </w:tc>
        <w:tc>
          <w:tcPr>
            <w:tcW w:w="2737" w:type="dxa"/>
            <w:vAlign w:val="center"/>
          </w:tcPr>
          <w:p w14:paraId="6CCC4620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隶书"/>
                <w:bCs/>
                <w:iCs/>
                <w:kern w:val="0"/>
                <w:szCs w:val="21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幼儿园课程论（上）</w:t>
            </w:r>
          </w:p>
        </w:tc>
        <w:tc>
          <w:tcPr>
            <w:tcW w:w="585" w:type="dxa"/>
            <w:vAlign w:val="center"/>
          </w:tcPr>
          <w:p w14:paraId="73AB23F2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隶书"/>
                <w:bCs/>
                <w:iCs/>
                <w:kern w:val="0"/>
                <w:szCs w:val="21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3</w:t>
            </w:r>
          </w:p>
        </w:tc>
        <w:tc>
          <w:tcPr>
            <w:tcW w:w="797" w:type="dxa"/>
            <w:vAlign w:val="center"/>
          </w:tcPr>
          <w:p w14:paraId="078EF188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/>
                <w:bCs/>
                <w:iCs/>
                <w:kern w:val="0"/>
                <w:szCs w:val="21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54</w:t>
            </w:r>
          </w:p>
        </w:tc>
        <w:tc>
          <w:tcPr>
            <w:tcW w:w="750" w:type="dxa"/>
            <w:gridSpan w:val="2"/>
            <w:vAlign w:val="center"/>
          </w:tcPr>
          <w:p w14:paraId="11D49034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/>
                <w:bCs/>
                <w:iCs/>
                <w:kern w:val="0"/>
                <w:szCs w:val="21"/>
              </w:rPr>
            </w:pPr>
          </w:p>
        </w:tc>
        <w:tc>
          <w:tcPr>
            <w:tcW w:w="854" w:type="dxa"/>
            <w:gridSpan w:val="2"/>
            <w:vAlign w:val="center"/>
          </w:tcPr>
          <w:p w14:paraId="22ACCB4C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bCs/>
                <w:iCs/>
                <w:kern w:val="0"/>
                <w:szCs w:val="21"/>
              </w:rPr>
            </w:pPr>
          </w:p>
        </w:tc>
        <w:tc>
          <w:tcPr>
            <w:tcW w:w="1309" w:type="dxa"/>
            <w:vAlign w:val="center"/>
          </w:tcPr>
          <w:p w14:paraId="59FFE31F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48B90529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隶书"/>
                <w:bCs/>
                <w:iCs/>
                <w:kern w:val="0"/>
                <w:szCs w:val="21"/>
              </w:rPr>
            </w:pPr>
            <w:r>
              <w:rPr>
                <w:rFonts w:ascii="宋体" w:hAnsi="宋体" w:cs="隶书" w:hint="eastAsia"/>
                <w:bCs/>
                <w:iCs/>
                <w:kern w:val="0"/>
                <w:szCs w:val="21"/>
              </w:rPr>
              <w:t>春</w:t>
            </w:r>
          </w:p>
        </w:tc>
        <w:tc>
          <w:tcPr>
            <w:tcW w:w="713" w:type="dxa"/>
            <w:vAlign w:val="center"/>
          </w:tcPr>
          <w:p w14:paraId="7D07DB1F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隶书"/>
                <w:bCs/>
                <w:iCs/>
                <w:kern w:val="0"/>
                <w:szCs w:val="21"/>
              </w:rPr>
            </w:pPr>
            <w:r>
              <w:rPr>
                <w:rFonts w:ascii="宋体" w:hAnsi="宋体" w:cs="隶书" w:hint="eastAsia"/>
                <w:bCs/>
                <w:iCs/>
                <w:kern w:val="0"/>
                <w:szCs w:val="21"/>
              </w:rPr>
              <w:t>4</w:t>
            </w:r>
          </w:p>
        </w:tc>
        <w:tc>
          <w:tcPr>
            <w:tcW w:w="1138" w:type="dxa"/>
            <w:vAlign w:val="center"/>
          </w:tcPr>
          <w:p w14:paraId="316E1D50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882" w:type="dxa"/>
            <w:vAlign w:val="center"/>
          </w:tcPr>
          <w:p w14:paraId="68675303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266" w:type="dxa"/>
            <w:vMerge/>
            <w:vAlign w:val="center"/>
          </w:tcPr>
          <w:p w14:paraId="5EE888D5" w14:textId="77777777" w:rsidR="00000000" w:rsidRDefault="0001688F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 w14:paraId="68E17D84" w14:textId="77777777">
        <w:trPr>
          <w:cantSplit/>
          <w:trHeight w:val="227"/>
        </w:trPr>
        <w:tc>
          <w:tcPr>
            <w:tcW w:w="1283" w:type="dxa"/>
            <w:vMerge/>
            <w:vAlign w:val="center"/>
          </w:tcPr>
          <w:p w14:paraId="4B3DB03C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31" w:type="dxa"/>
          </w:tcPr>
          <w:p w14:paraId="189ED7D3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1152322020370</w:t>
            </w:r>
          </w:p>
        </w:tc>
        <w:tc>
          <w:tcPr>
            <w:tcW w:w="2737" w:type="dxa"/>
            <w:vAlign w:val="center"/>
          </w:tcPr>
          <w:p w14:paraId="20CA6DF4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隶书"/>
                <w:bCs/>
                <w:iCs/>
                <w:kern w:val="0"/>
                <w:szCs w:val="21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幼儿园课程论（下）</w:t>
            </w:r>
          </w:p>
        </w:tc>
        <w:tc>
          <w:tcPr>
            <w:tcW w:w="585" w:type="dxa"/>
            <w:vAlign w:val="center"/>
          </w:tcPr>
          <w:p w14:paraId="10E8FB3E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隶书"/>
                <w:bCs/>
                <w:iCs/>
                <w:kern w:val="0"/>
                <w:szCs w:val="21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3</w:t>
            </w:r>
          </w:p>
        </w:tc>
        <w:tc>
          <w:tcPr>
            <w:tcW w:w="797" w:type="dxa"/>
            <w:vAlign w:val="center"/>
          </w:tcPr>
          <w:p w14:paraId="54FB2595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/>
                <w:bCs/>
                <w:iCs/>
                <w:kern w:val="0"/>
                <w:szCs w:val="21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54</w:t>
            </w:r>
          </w:p>
        </w:tc>
        <w:tc>
          <w:tcPr>
            <w:tcW w:w="750" w:type="dxa"/>
            <w:gridSpan w:val="2"/>
            <w:vAlign w:val="center"/>
          </w:tcPr>
          <w:p w14:paraId="41DD977A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/>
                <w:bCs/>
                <w:iCs/>
                <w:kern w:val="0"/>
                <w:szCs w:val="21"/>
              </w:rPr>
            </w:pPr>
          </w:p>
        </w:tc>
        <w:tc>
          <w:tcPr>
            <w:tcW w:w="854" w:type="dxa"/>
            <w:gridSpan w:val="2"/>
            <w:vAlign w:val="center"/>
          </w:tcPr>
          <w:p w14:paraId="6D08EEB2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bCs/>
                <w:iCs/>
                <w:kern w:val="0"/>
                <w:szCs w:val="21"/>
              </w:rPr>
            </w:pPr>
          </w:p>
        </w:tc>
        <w:tc>
          <w:tcPr>
            <w:tcW w:w="1309" w:type="dxa"/>
            <w:vAlign w:val="center"/>
          </w:tcPr>
          <w:p w14:paraId="0ABA1888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04BC23F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bCs/>
                <w:iCs/>
                <w:kern w:val="0"/>
                <w:szCs w:val="21"/>
              </w:rPr>
            </w:pPr>
            <w:r>
              <w:rPr>
                <w:rFonts w:ascii="宋体" w:hAnsi="宋体" w:cs="隶书" w:hint="eastAsia"/>
                <w:bCs/>
                <w:iCs/>
                <w:kern w:val="0"/>
                <w:szCs w:val="21"/>
              </w:rPr>
              <w:t>秋</w:t>
            </w:r>
          </w:p>
        </w:tc>
        <w:tc>
          <w:tcPr>
            <w:tcW w:w="713" w:type="dxa"/>
            <w:vAlign w:val="center"/>
          </w:tcPr>
          <w:p w14:paraId="15679E24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bCs/>
                <w:iCs/>
                <w:kern w:val="0"/>
                <w:szCs w:val="21"/>
              </w:rPr>
            </w:pPr>
            <w:r>
              <w:rPr>
                <w:rFonts w:ascii="宋体" w:hAnsi="宋体" w:cs="隶书" w:hint="eastAsia"/>
                <w:bCs/>
                <w:iCs/>
                <w:kern w:val="0"/>
                <w:szCs w:val="21"/>
              </w:rPr>
              <w:t>5</w:t>
            </w:r>
          </w:p>
        </w:tc>
        <w:tc>
          <w:tcPr>
            <w:tcW w:w="1138" w:type="dxa"/>
            <w:vAlign w:val="center"/>
          </w:tcPr>
          <w:p w14:paraId="432A87D8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882" w:type="dxa"/>
            <w:vAlign w:val="center"/>
          </w:tcPr>
          <w:p w14:paraId="51AA4F38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266" w:type="dxa"/>
            <w:vMerge/>
            <w:vAlign w:val="center"/>
          </w:tcPr>
          <w:p w14:paraId="0DAE0AD0" w14:textId="77777777" w:rsidR="00000000" w:rsidRDefault="0001688F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 w14:paraId="0EFD25DB" w14:textId="77777777">
        <w:trPr>
          <w:cantSplit/>
          <w:trHeight w:val="227"/>
        </w:trPr>
        <w:tc>
          <w:tcPr>
            <w:tcW w:w="1283" w:type="dxa"/>
            <w:vMerge/>
            <w:vAlign w:val="center"/>
          </w:tcPr>
          <w:p w14:paraId="2D991462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31" w:type="dxa"/>
          </w:tcPr>
          <w:p w14:paraId="64AFCEDD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1152321981433</w:t>
            </w:r>
          </w:p>
        </w:tc>
        <w:tc>
          <w:tcPr>
            <w:tcW w:w="2737" w:type="dxa"/>
            <w:vAlign w:val="center"/>
          </w:tcPr>
          <w:p w14:paraId="479FD744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隶书"/>
                <w:bCs/>
                <w:iCs/>
                <w:kern w:val="0"/>
                <w:szCs w:val="21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幼儿游戏与指导</w:t>
            </w:r>
          </w:p>
        </w:tc>
        <w:tc>
          <w:tcPr>
            <w:tcW w:w="585" w:type="dxa"/>
            <w:vAlign w:val="center"/>
          </w:tcPr>
          <w:p w14:paraId="5A122385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隶书"/>
                <w:bCs/>
                <w:iCs/>
                <w:kern w:val="0"/>
                <w:szCs w:val="21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2</w:t>
            </w:r>
          </w:p>
        </w:tc>
        <w:tc>
          <w:tcPr>
            <w:tcW w:w="797" w:type="dxa"/>
            <w:vAlign w:val="center"/>
          </w:tcPr>
          <w:p w14:paraId="04E97AAA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隶书"/>
                <w:bCs/>
                <w:iCs/>
                <w:kern w:val="0"/>
                <w:szCs w:val="21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36</w:t>
            </w:r>
          </w:p>
        </w:tc>
        <w:tc>
          <w:tcPr>
            <w:tcW w:w="750" w:type="dxa"/>
            <w:gridSpan w:val="2"/>
            <w:vAlign w:val="center"/>
          </w:tcPr>
          <w:p w14:paraId="0C137AF7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隶书"/>
                <w:bCs/>
                <w:iCs/>
                <w:kern w:val="0"/>
                <w:szCs w:val="21"/>
              </w:rPr>
            </w:pPr>
          </w:p>
        </w:tc>
        <w:tc>
          <w:tcPr>
            <w:tcW w:w="854" w:type="dxa"/>
            <w:gridSpan w:val="2"/>
            <w:vAlign w:val="center"/>
          </w:tcPr>
          <w:p w14:paraId="626119D7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隶书" w:hint="eastAsia"/>
                <w:bCs/>
                <w:iCs/>
                <w:kern w:val="0"/>
                <w:szCs w:val="21"/>
              </w:rPr>
            </w:pPr>
          </w:p>
        </w:tc>
        <w:tc>
          <w:tcPr>
            <w:tcW w:w="1309" w:type="dxa"/>
            <w:vAlign w:val="center"/>
          </w:tcPr>
          <w:p w14:paraId="42292B37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406BBC37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隶书"/>
                <w:bCs/>
                <w:iCs/>
                <w:kern w:val="0"/>
                <w:szCs w:val="21"/>
              </w:rPr>
            </w:pPr>
            <w:r>
              <w:rPr>
                <w:rFonts w:ascii="宋体" w:hAnsi="宋体" w:cs="隶书" w:hint="eastAsia"/>
                <w:bCs/>
                <w:iCs/>
                <w:kern w:val="0"/>
                <w:szCs w:val="21"/>
              </w:rPr>
              <w:t>春</w:t>
            </w:r>
          </w:p>
        </w:tc>
        <w:tc>
          <w:tcPr>
            <w:tcW w:w="713" w:type="dxa"/>
            <w:vAlign w:val="center"/>
          </w:tcPr>
          <w:p w14:paraId="00205EA7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隶书"/>
                <w:bCs/>
                <w:iCs/>
                <w:kern w:val="0"/>
                <w:szCs w:val="21"/>
              </w:rPr>
            </w:pPr>
            <w:r>
              <w:rPr>
                <w:rFonts w:ascii="宋体" w:hAnsi="宋体" w:cs="隶书" w:hint="eastAsia"/>
                <w:bCs/>
                <w:iCs/>
                <w:kern w:val="0"/>
                <w:szCs w:val="21"/>
              </w:rPr>
              <w:t>4</w:t>
            </w:r>
          </w:p>
        </w:tc>
        <w:tc>
          <w:tcPr>
            <w:tcW w:w="1138" w:type="dxa"/>
            <w:vAlign w:val="center"/>
          </w:tcPr>
          <w:p w14:paraId="74DBE9E2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882" w:type="dxa"/>
            <w:vAlign w:val="center"/>
          </w:tcPr>
          <w:p w14:paraId="33A86C4E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266" w:type="dxa"/>
            <w:vMerge/>
            <w:vAlign w:val="center"/>
          </w:tcPr>
          <w:p w14:paraId="5F4FAF18" w14:textId="77777777" w:rsidR="00000000" w:rsidRDefault="0001688F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 w14:paraId="0F020558" w14:textId="77777777">
        <w:trPr>
          <w:cantSplit/>
          <w:trHeight w:val="227"/>
        </w:trPr>
        <w:tc>
          <w:tcPr>
            <w:tcW w:w="1283" w:type="dxa"/>
            <w:vMerge/>
            <w:vAlign w:val="center"/>
          </w:tcPr>
          <w:p w14:paraId="20A1F8E2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31" w:type="dxa"/>
          </w:tcPr>
          <w:p w14:paraId="00D5C408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1152322020371</w:t>
            </w:r>
          </w:p>
        </w:tc>
        <w:tc>
          <w:tcPr>
            <w:tcW w:w="2737" w:type="dxa"/>
            <w:vAlign w:val="center"/>
          </w:tcPr>
          <w:p w14:paraId="23CE16CA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隶书"/>
                <w:bCs/>
                <w:iCs/>
                <w:kern w:val="0"/>
                <w:szCs w:val="21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儿童行为观察与分析</w:t>
            </w:r>
          </w:p>
        </w:tc>
        <w:tc>
          <w:tcPr>
            <w:tcW w:w="585" w:type="dxa"/>
            <w:vAlign w:val="center"/>
          </w:tcPr>
          <w:p w14:paraId="344CF97C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隶书"/>
                <w:bCs/>
                <w:iCs/>
                <w:kern w:val="0"/>
                <w:szCs w:val="21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2</w:t>
            </w:r>
          </w:p>
        </w:tc>
        <w:tc>
          <w:tcPr>
            <w:tcW w:w="797" w:type="dxa"/>
            <w:vAlign w:val="center"/>
          </w:tcPr>
          <w:p w14:paraId="080BCE93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隶书"/>
                <w:bCs/>
                <w:iCs/>
                <w:kern w:val="0"/>
                <w:szCs w:val="21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36</w:t>
            </w:r>
          </w:p>
        </w:tc>
        <w:tc>
          <w:tcPr>
            <w:tcW w:w="750" w:type="dxa"/>
            <w:gridSpan w:val="2"/>
            <w:vAlign w:val="center"/>
          </w:tcPr>
          <w:p w14:paraId="480081EE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隶书"/>
                <w:bCs/>
                <w:iCs/>
                <w:kern w:val="0"/>
                <w:szCs w:val="21"/>
              </w:rPr>
            </w:pPr>
          </w:p>
        </w:tc>
        <w:tc>
          <w:tcPr>
            <w:tcW w:w="854" w:type="dxa"/>
            <w:gridSpan w:val="2"/>
            <w:vAlign w:val="center"/>
          </w:tcPr>
          <w:p w14:paraId="56856336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隶书" w:hint="eastAsia"/>
                <w:bCs/>
                <w:iCs/>
                <w:kern w:val="0"/>
                <w:szCs w:val="21"/>
              </w:rPr>
            </w:pPr>
          </w:p>
        </w:tc>
        <w:tc>
          <w:tcPr>
            <w:tcW w:w="1309" w:type="dxa"/>
            <w:vAlign w:val="center"/>
          </w:tcPr>
          <w:p w14:paraId="563BE562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2DBC77A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bCs/>
                <w:iCs/>
                <w:kern w:val="0"/>
                <w:szCs w:val="21"/>
              </w:rPr>
            </w:pPr>
            <w:r>
              <w:rPr>
                <w:rFonts w:ascii="宋体" w:hAnsi="宋体" w:cs="隶书" w:hint="eastAsia"/>
                <w:bCs/>
                <w:iCs/>
                <w:kern w:val="0"/>
                <w:szCs w:val="21"/>
              </w:rPr>
              <w:t>春</w:t>
            </w:r>
          </w:p>
        </w:tc>
        <w:tc>
          <w:tcPr>
            <w:tcW w:w="713" w:type="dxa"/>
            <w:vAlign w:val="center"/>
          </w:tcPr>
          <w:p w14:paraId="54807C38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bCs/>
                <w:iCs/>
                <w:kern w:val="0"/>
                <w:szCs w:val="21"/>
              </w:rPr>
            </w:pPr>
            <w:r>
              <w:rPr>
                <w:rFonts w:ascii="宋体" w:hAnsi="宋体" w:cs="隶书" w:hint="eastAsia"/>
                <w:bCs/>
                <w:iCs/>
                <w:kern w:val="0"/>
                <w:szCs w:val="21"/>
              </w:rPr>
              <w:t>6</w:t>
            </w:r>
          </w:p>
        </w:tc>
        <w:tc>
          <w:tcPr>
            <w:tcW w:w="1138" w:type="dxa"/>
            <w:vAlign w:val="center"/>
          </w:tcPr>
          <w:p w14:paraId="602A5592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882" w:type="dxa"/>
            <w:vAlign w:val="center"/>
          </w:tcPr>
          <w:p w14:paraId="5321AB16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266" w:type="dxa"/>
            <w:vMerge/>
            <w:vAlign w:val="center"/>
          </w:tcPr>
          <w:p w14:paraId="4DAD5E28" w14:textId="77777777" w:rsidR="00000000" w:rsidRDefault="0001688F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 w14:paraId="5D9E098D" w14:textId="77777777">
        <w:trPr>
          <w:cantSplit/>
          <w:trHeight w:val="90"/>
        </w:trPr>
        <w:tc>
          <w:tcPr>
            <w:tcW w:w="1283" w:type="dxa"/>
            <w:vMerge/>
            <w:vAlign w:val="center"/>
          </w:tcPr>
          <w:p w14:paraId="5B93A828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31" w:type="dxa"/>
          </w:tcPr>
          <w:p w14:paraId="4AA6E04C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1152322008443</w:t>
            </w:r>
          </w:p>
        </w:tc>
        <w:tc>
          <w:tcPr>
            <w:tcW w:w="2737" w:type="dxa"/>
            <w:vAlign w:val="center"/>
          </w:tcPr>
          <w:p w14:paraId="7EF78E4F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隶书"/>
                <w:bCs/>
                <w:iCs/>
                <w:kern w:val="0"/>
                <w:szCs w:val="21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学前教育评价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▲</w:t>
            </w:r>
          </w:p>
        </w:tc>
        <w:tc>
          <w:tcPr>
            <w:tcW w:w="585" w:type="dxa"/>
            <w:vAlign w:val="center"/>
          </w:tcPr>
          <w:p w14:paraId="7A1B7092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隶书"/>
                <w:bCs/>
                <w:iCs/>
                <w:kern w:val="0"/>
                <w:szCs w:val="21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2</w:t>
            </w:r>
          </w:p>
        </w:tc>
        <w:tc>
          <w:tcPr>
            <w:tcW w:w="797" w:type="dxa"/>
            <w:vAlign w:val="center"/>
          </w:tcPr>
          <w:p w14:paraId="09BA8542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隶书"/>
                <w:bCs/>
                <w:iCs/>
                <w:kern w:val="0"/>
                <w:szCs w:val="21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36</w:t>
            </w:r>
          </w:p>
        </w:tc>
        <w:tc>
          <w:tcPr>
            <w:tcW w:w="750" w:type="dxa"/>
            <w:gridSpan w:val="2"/>
            <w:vAlign w:val="center"/>
          </w:tcPr>
          <w:p w14:paraId="5396DDF6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/>
                <w:bCs/>
                <w:iCs/>
                <w:kern w:val="0"/>
                <w:szCs w:val="21"/>
              </w:rPr>
            </w:pPr>
          </w:p>
        </w:tc>
        <w:tc>
          <w:tcPr>
            <w:tcW w:w="854" w:type="dxa"/>
            <w:gridSpan w:val="2"/>
            <w:vAlign w:val="center"/>
          </w:tcPr>
          <w:p w14:paraId="5DCE0DEB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bCs/>
                <w:iCs/>
                <w:kern w:val="0"/>
                <w:szCs w:val="21"/>
              </w:rPr>
            </w:pPr>
          </w:p>
        </w:tc>
        <w:tc>
          <w:tcPr>
            <w:tcW w:w="1309" w:type="dxa"/>
            <w:vAlign w:val="center"/>
          </w:tcPr>
          <w:p w14:paraId="44F8CB42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79A897B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隶书"/>
                <w:bCs/>
                <w:iCs/>
                <w:kern w:val="0"/>
                <w:szCs w:val="21"/>
              </w:rPr>
            </w:pPr>
            <w:r>
              <w:rPr>
                <w:rFonts w:ascii="宋体" w:hAnsi="宋体" w:cs="隶书" w:hint="eastAsia"/>
                <w:bCs/>
                <w:iCs/>
                <w:kern w:val="0"/>
                <w:szCs w:val="21"/>
              </w:rPr>
              <w:t>春</w:t>
            </w:r>
          </w:p>
        </w:tc>
        <w:tc>
          <w:tcPr>
            <w:tcW w:w="713" w:type="dxa"/>
            <w:vAlign w:val="center"/>
          </w:tcPr>
          <w:p w14:paraId="1E98F9BE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隶书"/>
                <w:bCs/>
                <w:iCs/>
                <w:kern w:val="0"/>
                <w:szCs w:val="21"/>
              </w:rPr>
            </w:pPr>
            <w:r>
              <w:rPr>
                <w:rFonts w:ascii="宋体" w:hAnsi="宋体" w:cs="隶书" w:hint="eastAsia"/>
                <w:bCs/>
                <w:iCs/>
                <w:kern w:val="0"/>
                <w:szCs w:val="21"/>
              </w:rPr>
              <w:t>6</w:t>
            </w:r>
          </w:p>
        </w:tc>
        <w:tc>
          <w:tcPr>
            <w:tcW w:w="1138" w:type="dxa"/>
            <w:vAlign w:val="center"/>
          </w:tcPr>
          <w:p w14:paraId="6DB1C17E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882" w:type="dxa"/>
            <w:vAlign w:val="center"/>
          </w:tcPr>
          <w:p w14:paraId="5758E5F3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266" w:type="dxa"/>
            <w:vMerge/>
            <w:tcBorders>
              <w:bottom w:val="nil"/>
            </w:tcBorders>
            <w:vAlign w:val="center"/>
          </w:tcPr>
          <w:p w14:paraId="087A79C4" w14:textId="77777777" w:rsidR="00000000" w:rsidRDefault="0001688F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 w14:paraId="111CB78B" w14:textId="77777777">
        <w:trPr>
          <w:cantSplit/>
          <w:trHeight w:val="227"/>
        </w:trPr>
        <w:tc>
          <w:tcPr>
            <w:tcW w:w="1283" w:type="dxa"/>
            <w:vMerge/>
            <w:vAlign w:val="center"/>
          </w:tcPr>
          <w:p w14:paraId="12E14CA7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31" w:type="dxa"/>
          </w:tcPr>
          <w:p w14:paraId="684661C1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1152322020372</w:t>
            </w:r>
          </w:p>
        </w:tc>
        <w:tc>
          <w:tcPr>
            <w:tcW w:w="2737" w:type="dxa"/>
            <w:vAlign w:val="center"/>
          </w:tcPr>
          <w:p w14:paraId="6F212711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隶书"/>
                <w:bCs/>
                <w:iCs/>
                <w:kern w:val="0"/>
                <w:szCs w:val="21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比较学前教育</w:t>
            </w:r>
          </w:p>
        </w:tc>
        <w:tc>
          <w:tcPr>
            <w:tcW w:w="585" w:type="dxa"/>
            <w:vAlign w:val="center"/>
          </w:tcPr>
          <w:p w14:paraId="65E49DFA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隶书"/>
                <w:bCs/>
                <w:iCs/>
                <w:kern w:val="0"/>
                <w:szCs w:val="21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2</w:t>
            </w:r>
          </w:p>
        </w:tc>
        <w:tc>
          <w:tcPr>
            <w:tcW w:w="797" w:type="dxa"/>
            <w:vAlign w:val="center"/>
          </w:tcPr>
          <w:p w14:paraId="0E8D61C1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隶书"/>
                <w:bCs/>
                <w:iCs/>
                <w:kern w:val="0"/>
                <w:szCs w:val="21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36</w:t>
            </w:r>
          </w:p>
        </w:tc>
        <w:tc>
          <w:tcPr>
            <w:tcW w:w="750" w:type="dxa"/>
            <w:gridSpan w:val="2"/>
            <w:vAlign w:val="center"/>
          </w:tcPr>
          <w:p w14:paraId="60EBEC19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/>
                <w:bCs/>
                <w:iCs/>
                <w:kern w:val="0"/>
                <w:szCs w:val="21"/>
              </w:rPr>
            </w:pPr>
          </w:p>
        </w:tc>
        <w:tc>
          <w:tcPr>
            <w:tcW w:w="854" w:type="dxa"/>
            <w:gridSpan w:val="2"/>
            <w:vAlign w:val="center"/>
          </w:tcPr>
          <w:p w14:paraId="55CD63C1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bCs/>
                <w:iCs/>
                <w:kern w:val="0"/>
                <w:szCs w:val="21"/>
              </w:rPr>
            </w:pPr>
          </w:p>
        </w:tc>
        <w:tc>
          <w:tcPr>
            <w:tcW w:w="1309" w:type="dxa"/>
            <w:vAlign w:val="center"/>
          </w:tcPr>
          <w:p w14:paraId="4378D9CD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0E485C86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隶书"/>
                <w:bCs/>
                <w:iCs/>
                <w:kern w:val="0"/>
                <w:szCs w:val="21"/>
              </w:rPr>
            </w:pPr>
            <w:r>
              <w:rPr>
                <w:rFonts w:ascii="宋体" w:hAnsi="宋体" w:cs="隶书" w:hint="eastAsia"/>
                <w:bCs/>
                <w:iCs/>
                <w:kern w:val="0"/>
                <w:szCs w:val="21"/>
              </w:rPr>
              <w:t>春</w:t>
            </w:r>
          </w:p>
        </w:tc>
        <w:tc>
          <w:tcPr>
            <w:tcW w:w="713" w:type="dxa"/>
            <w:vAlign w:val="center"/>
          </w:tcPr>
          <w:p w14:paraId="09124C5C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bCs/>
                <w:iCs/>
                <w:kern w:val="0"/>
                <w:szCs w:val="21"/>
              </w:rPr>
            </w:pPr>
            <w:r>
              <w:rPr>
                <w:rFonts w:ascii="宋体" w:hAnsi="宋体" w:cs="隶书" w:hint="eastAsia"/>
                <w:bCs/>
                <w:iCs/>
                <w:kern w:val="0"/>
                <w:szCs w:val="21"/>
              </w:rPr>
              <w:t>4</w:t>
            </w:r>
          </w:p>
        </w:tc>
        <w:tc>
          <w:tcPr>
            <w:tcW w:w="1138" w:type="dxa"/>
            <w:vAlign w:val="center"/>
          </w:tcPr>
          <w:p w14:paraId="1E082A6F" w14:textId="77777777" w:rsidR="00000000" w:rsidRDefault="0001688F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882" w:type="dxa"/>
            <w:vAlign w:val="center"/>
          </w:tcPr>
          <w:p w14:paraId="3A50A2F7" w14:textId="77777777" w:rsidR="00000000" w:rsidRDefault="0001688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1266" w:type="dxa"/>
            <w:vMerge w:val="restart"/>
            <w:tcBorders>
              <w:top w:val="nil"/>
            </w:tcBorders>
            <w:vAlign w:val="center"/>
          </w:tcPr>
          <w:p w14:paraId="4288B1E0" w14:textId="77777777" w:rsidR="00000000" w:rsidRDefault="0001688F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</w:tr>
      <w:tr w:rsidR="00000000" w14:paraId="53D8A3B7" w14:textId="77777777">
        <w:trPr>
          <w:cantSplit/>
          <w:trHeight w:val="227"/>
        </w:trPr>
        <w:tc>
          <w:tcPr>
            <w:tcW w:w="1283" w:type="dxa"/>
            <w:vMerge/>
            <w:vAlign w:val="center"/>
          </w:tcPr>
          <w:p w14:paraId="15BA08D2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31" w:type="dxa"/>
          </w:tcPr>
          <w:p w14:paraId="1CF1120B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1152322020373</w:t>
            </w:r>
          </w:p>
        </w:tc>
        <w:tc>
          <w:tcPr>
            <w:tcW w:w="2737" w:type="dxa"/>
            <w:vAlign w:val="center"/>
          </w:tcPr>
          <w:p w14:paraId="674DFAD9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/>
                <w:bCs/>
                <w:iCs/>
                <w:kern w:val="0"/>
                <w:szCs w:val="21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乐理视唱</w:t>
            </w:r>
          </w:p>
        </w:tc>
        <w:tc>
          <w:tcPr>
            <w:tcW w:w="585" w:type="dxa"/>
            <w:vAlign w:val="center"/>
          </w:tcPr>
          <w:p w14:paraId="359D4248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隶书"/>
                <w:bCs/>
                <w:iCs/>
                <w:kern w:val="0"/>
                <w:szCs w:val="21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2</w:t>
            </w:r>
          </w:p>
        </w:tc>
        <w:tc>
          <w:tcPr>
            <w:tcW w:w="797" w:type="dxa"/>
            <w:vAlign w:val="center"/>
          </w:tcPr>
          <w:p w14:paraId="6D0489C3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隶书"/>
                <w:bCs/>
                <w:iCs/>
                <w:kern w:val="0"/>
                <w:szCs w:val="21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36</w:t>
            </w:r>
          </w:p>
        </w:tc>
        <w:tc>
          <w:tcPr>
            <w:tcW w:w="725" w:type="dxa"/>
            <w:vAlign w:val="center"/>
          </w:tcPr>
          <w:p w14:paraId="6225F43A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/>
                <w:bCs/>
                <w:iCs/>
                <w:kern w:val="0"/>
                <w:szCs w:val="21"/>
              </w:rPr>
            </w:pPr>
          </w:p>
        </w:tc>
        <w:tc>
          <w:tcPr>
            <w:tcW w:w="879" w:type="dxa"/>
            <w:gridSpan w:val="3"/>
            <w:vAlign w:val="center"/>
          </w:tcPr>
          <w:p w14:paraId="65172E9C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bCs/>
                <w:iCs/>
                <w:kern w:val="0"/>
                <w:szCs w:val="21"/>
              </w:rPr>
            </w:pPr>
          </w:p>
        </w:tc>
        <w:tc>
          <w:tcPr>
            <w:tcW w:w="1309" w:type="dxa"/>
            <w:vAlign w:val="center"/>
          </w:tcPr>
          <w:p w14:paraId="4563F2D5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667BF41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隶书"/>
                <w:bCs/>
                <w:iCs/>
                <w:kern w:val="0"/>
                <w:szCs w:val="21"/>
              </w:rPr>
            </w:pPr>
            <w:r>
              <w:rPr>
                <w:rFonts w:ascii="宋体" w:hAnsi="宋体" w:cs="隶书" w:hint="eastAsia"/>
                <w:bCs/>
                <w:iCs/>
                <w:kern w:val="0"/>
                <w:szCs w:val="21"/>
              </w:rPr>
              <w:t>秋</w:t>
            </w:r>
          </w:p>
        </w:tc>
        <w:tc>
          <w:tcPr>
            <w:tcW w:w="713" w:type="dxa"/>
            <w:vAlign w:val="center"/>
          </w:tcPr>
          <w:p w14:paraId="7520ED56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隶书"/>
                <w:bCs/>
                <w:iCs/>
                <w:kern w:val="0"/>
                <w:szCs w:val="21"/>
              </w:rPr>
            </w:pPr>
            <w:r>
              <w:rPr>
                <w:rFonts w:ascii="宋体" w:hAnsi="宋体" w:cs="隶书" w:hint="eastAsia"/>
                <w:bCs/>
                <w:iCs/>
                <w:kern w:val="0"/>
                <w:szCs w:val="21"/>
              </w:rPr>
              <w:t>3</w:t>
            </w:r>
          </w:p>
        </w:tc>
        <w:tc>
          <w:tcPr>
            <w:tcW w:w="1138" w:type="dxa"/>
            <w:vAlign w:val="center"/>
          </w:tcPr>
          <w:p w14:paraId="0B3DFC73" w14:textId="77777777" w:rsidR="00000000" w:rsidRDefault="0001688F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882" w:type="dxa"/>
            <w:vAlign w:val="center"/>
          </w:tcPr>
          <w:p w14:paraId="640A7329" w14:textId="77777777" w:rsidR="00000000" w:rsidRDefault="0001688F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14:paraId="7FF0CC40" w14:textId="77777777" w:rsidR="00000000" w:rsidRDefault="0001688F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</w:tr>
      <w:tr w:rsidR="00000000" w14:paraId="0E50715A" w14:textId="77777777">
        <w:trPr>
          <w:cantSplit/>
          <w:trHeight w:val="122"/>
        </w:trPr>
        <w:tc>
          <w:tcPr>
            <w:tcW w:w="1283" w:type="dxa"/>
            <w:vMerge/>
            <w:vAlign w:val="center"/>
          </w:tcPr>
          <w:p w14:paraId="390D960C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31" w:type="dxa"/>
          </w:tcPr>
          <w:p w14:paraId="594219C8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1152322020374</w:t>
            </w:r>
          </w:p>
        </w:tc>
        <w:tc>
          <w:tcPr>
            <w:tcW w:w="2737" w:type="dxa"/>
            <w:vAlign w:val="center"/>
          </w:tcPr>
          <w:p w14:paraId="57E3FC2D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隶书"/>
                <w:bCs/>
                <w:iCs/>
                <w:kern w:val="0"/>
                <w:szCs w:val="21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绘画（一）</w:t>
            </w:r>
          </w:p>
        </w:tc>
        <w:tc>
          <w:tcPr>
            <w:tcW w:w="585" w:type="dxa"/>
            <w:vAlign w:val="center"/>
          </w:tcPr>
          <w:p w14:paraId="604E211D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隶书"/>
                <w:bCs/>
                <w:iCs/>
                <w:kern w:val="0"/>
                <w:szCs w:val="21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1</w:t>
            </w:r>
          </w:p>
        </w:tc>
        <w:tc>
          <w:tcPr>
            <w:tcW w:w="797" w:type="dxa"/>
            <w:vAlign w:val="center"/>
          </w:tcPr>
          <w:p w14:paraId="30593C6A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隶书"/>
                <w:bCs/>
                <w:iCs/>
                <w:kern w:val="0"/>
                <w:szCs w:val="21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18</w:t>
            </w:r>
          </w:p>
        </w:tc>
        <w:tc>
          <w:tcPr>
            <w:tcW w:w="725" w:type="dxa"/>
            <w:vAlign w:val="center"/>
          </w:tcPr>
          <w:p w14:paraId="6A6F710B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/>
                <w:bCs/>
                <w:iCs/>
                <w:kern w:val="0"/>
                <w:szCs w:val="21"/>
              </w:rPr>
            </w:pPr>
          </w:p>
        </w:tc>
        <w:tc>
          <w:tcPr>
            <w:tcW w:w="879" w:type="dxa"/>
            <w:gridSpan w:val="3"/>
            <w:vAlign w:val="center"/>
          </w:tcPr>
          <w:p w14:paraId="50509839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bCs/>
                <w:iCs/>
                <w:kern w:val="0"/>
                <w:szCs w:val="21"/>
              </w:rPr>
            </w:pPr>
          </w:p>
        </w:tc>
        <w:tc>
          <w:tcPr>
            <w:tcW w:w="1309" w:type="dxa"/>
            <w:vAlign w:val="center"/>
          </w:tcPr>
          <w:p w14:paraId="3EECABC2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885FE48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隶书"/>
                <w:bCs/>
                <w:iCs/>
                <w:kern w:val="0"/>
                <w:szCs w:val="21"/>
              </w:rPr>
            </w:pPr>
            <w:r>
              <w:rPr>
                <w:rFonts w:ascii="宋体" w:hAnsi="宋体" w:cs="隶书" w:hint="eastAsia"/>
                <w:bCs/>
                <w:iCs/>
                <w:kern w:val="0"/>
                <w:szCs w:val="21"/>
              </w:rPr>
              <w:t>秋</w:t>
            </w:r>
          </w:p>
        </w:tc>
        <w:tc>
          <w:tcPr>
            <w:tcW w:w="713" w:type="dxa"/>
            <w:vAlign w:val="center"/>
          </w:tcPr>
          <w:p w14:paraId="6778CA99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隶书"/>
                <w:bCs/>
                <w:iCs/>
                <w:kern w:val="0"/>
                <w:szCs w:val="21"/>
              </w:rPr>
            </w:pPr>
            <w:r>
              <w:rPr>
                <w:rFonts w:ascii="宋体" w:hAnsi="宋体" w:cs="隶书" w:hint="eastAsia"/>
                <w:bCs/>
                <w:iCs/>
                <w:kern w:val="0"/>
                <w:szCs w:val="21"/>
              </w:rPr>
              <w:t>3</w:t>
            </w:r>
          </w:p>
        </w:tc>
        <w:tc>
          <w:tcPr>
            <w:tcW w:w="1138" w:type="dxa"/>
            <w:vAlign w:val="center"/>
          </w:tcPr>
          <w:p w14:paraId="20014380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82" w:type="dxa"/>
            <w:vAlign w:val="center"/>
          </w:tcPr>
          <w:p w14:paraId="6B8738E6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14:paraId="3D9EC09F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112EC793" w14:textId="77777777">
        <w:trPr>
          <w:cantSplit/>
          <w:trHeight w:val="122"/>
        </w:trPr>
        <w:tc>
          <w:tcPr>
            <w:tcW w:w="1283" w:type="dxa"/>
            <w:vMerge/>
            <w:vAlign w:val="center"/>
          </w:tcPr>
          <w:p w14:paraId="3F193827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31" w:type="dxa"/>
          </w:tcPr>
          <w:p w14:paraId="458BFB52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1152322020375</w:t>
            </w:r>
          </w:p>
        </w:tc>
        <w:tc>
          <w:tcPr>
            <w:tcW w:w="2737" w:type="dxa"/>
            <w:vAlign w:val="center"/>
          </w:tcPr>
          <w:p w14:paraId="263559C0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隶书" w:hint="eastAsia"/>
                <w:bCs/>
                <w:iCs/>
                <w:kern w:val="0"/>
                <w:szCs w:val="21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钢琴（一）</w:t>
            </w:r>
          </w:p>
        </w:tc>
        <w:tc>
          <w:tcPr>
            <w:tcW w:w="585" w:type="dxa"/>
            <w:vAlign w:val="center"/>
          </w:tcPr>
          <w:p w14:paraId="67C0CFDF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隶书" w:hint="eastAsia"/>
                <w:bCs/>
                <w:iCs/>
                <w:kern w:val="0"/>
                <w:szCs w:val="21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1</w:t>
            </w:r>
          </w:p>
        </w:tc>
        <w:tc>
          <w:tcPr>
            <w:tcW w:w="797" w:type="dxa"/>
            <w:vAlign w:val="center"/>
          </w:tcPr>
          <w:p w14:paraId="6AF395E5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隶书"/>
                <w:bCs/>
                <w:iCs/>
                <w:kern w:val="0"/>
                <w:szCs w:val="21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20</w:t>
            </w:r>
          </w:p>
        </w:tc>
        <w:tc>
          <w:tcPr>
            <w:tcW w:w="725" w:type="dxa"/>
            <w:vAlign w:val="center"/>
          </w:tcPr>
          <w:p w14:paraId="1DCA6403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bCs/>
                <w:iCs/>
                <w:kern w:val="0"/>
                <w:szCs w:val="21"/>
              </w:rPr>
            </w:pPr>
          </w:p>
        </w:tc>
        <w:tc>
          <w:tcPr>
            <w:tcW w:w="879" w:type="dxa"/>
            <w:gridSpan w:val="3"/>
            <w:vAlign w:val="center"/>
          </w:tcPr>
          <w:p w14:paraId="786B7744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bCs/>
                <w:iCs/>
                <w:kern w:val="0"/>
                <w:szCs w:val="21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6</w:t>
            </w:r>
          </w:p>
        </w:tc>
        <w:tc>
          <w:tcPr>
            <w:tcW w:w="1309" w:type="dxa"/>
            <w:vAlign w:val="center"/>
          </w:tcPr>
          <w:p w14:paraId="4DCB640A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0EC9A2AF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bCs/>
                <w:iCs/>
                <w:kern w:val="0"/>
                <w:szCs w:val="21"/>
              </w:rPr>
            </w:pPr>
            <w:r>
              <w:rPr>
                <w:rFonts w:ascii="宋体" w:hAnsi="宋体" w:cs="隶书" w:hint="eastAsia"/>
                <w:bCs/>
                <w:iCs/>
                <w:kern w:val="0"/>
                <w:szCs w:val="21"/>
              </w:rPr>
              <w:t>春</w:t>
            </w:r>
          </w:p>
        </w:tc>
        <w:tc>
          <w:tcPr>
            <w:tcW w:w="713" w:type="dxa"/>
            <w:vAlign w:val="center"/>
          </w:tcPr>
          <w:p w14:paraId="6872DF40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隶书" w:hint="eastAsia"/>
                <w:bCs/>
                <w:iCs/>
                <w:kern w:val="0"/>
                <w:szCs w:val="21"/>
              </w:rPr>
            </w:pPr>
            <w:r>
              <w:rPr>
                <w:rFonts w:ascii="宋体" w:hAnsi="宋体" w:cs="隶书" w:hint="eastAsia"/>
                <w:bCs/>
                <w:iCs/>
                <w:kern w:val="0"/>
                <w:szCs w:val="21"/>
              </w:rPr>
              <w:t>4</w:t>
            </w:r>
          </w:p>
        </w:tc>
        <w:tc>
          <w:tcPr>
            <w:tcW w:w="1138" w:type="dxa"/>
            <w:vAlign w:val="center"/>
          </w:tcPr>
          <w:p w14:paraId="19EB85A0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82" w:type="dxa"/>
            <w:vAlign w:val="center"/>
          </w:tcPr>
          <w:p w14:paraId="7B7209C3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14:paraId="60ED7859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158E54E8" w14:textId="77777777">
        <w:trPr>
          <w:cantSplit/>
          <w:trHeight w:val="300"/>
        </w:trPr>
        <w:tc>
          <w:tcPr>
            <w:tcW w:w="1283" w:type="dxa"/>
            <w:vMerge/>
            <w:vAlign w:val="center"/>
          </w:tcPr>
          <w:p w14:paraId="4AAB12B1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31" w:type="dxa"/>
          </w:tcPr>
          <w:p w14:paraId="1FF8E44C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1152322020376</w:t>
            </w:r>
          </w:p>
        </w:tc>
        <w:tc>
          <w:tcPr>
            <w:tcW w:w="2737" w:type="dxa"/>
            <w:vAlign w:val="center"/>
          </w:tcPr>
          <w:p w14:paraId="2A5B02D7" w14:textId="77777777" w:rsidR="00000000" w:rsidRDefault="0001688F">
            <w:pPr>
              <w:spacing w:line="320" w:lineRule="exact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基础实践（一）</w:t>
            </w:r>
          </w:p>
        </w:tc>
        <w:tc>
          <w:tcPr>
            <w:tcW w:w="585" w:type="dxa"/>
            <w:vAlign w:val="center"/>
          </w:tcPr>
          <w:p w14:paraId="0088B3AC" w14:textId="77777777" w:rsidR="00000000" w:rsidRDefault="0001688F">
            <w:pPr>
              <w:spacing w:line="32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1</w:t>
            </w:r>
          </w:p>
        </w:tc>
        <w:tc>
          <w:tcPr>
            <w:tcW w:w="797" w:type="dxa"/>
            <w:vAlign w:val="center"/>
          </w:tcPr>
          <w:p w14:paraId="17617E7E" w14:textId="77777777" w:rsidR="00000000" w:rsidRDefault="0001688F">
            <w:pPr>
              <w:spacing w:line="32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34</w:t>
            </w:r>
          </w:p>
        </w:tc>
        <w:tc>
          <w:tcPr>
            <w:tcW w:w="725" w:type="dxa"/>
            <w:vAlign w:val="center"/>
          </w:tcPr>
          <w:p w14:paraId="123E5350" w14:textId="77777777" w:rsidR="00000000" w:rsidRDefault="0001688F">
            <w:pPr>
              <w:spacing w:line="320" w:lineRule="exac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79" w:type="dxa"/>
            <w:gridSpan w:val="3"/>
            <w:vAlign w:val="center"/>
          </w:tcPr>
          <w:p w14:paraId="7C0ED121" w14:textId="77777777" w:rsidR="00000000" w:rsidRDefault="0001688F">
            <w:pPr>
              <w:spacing w:line="32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32</w:t>
            </w:r>
          </w:p>
        </w:tc>
        <w:tc>
          <w:tcPr>
            <w:tcW w:w="1309" w:type="dxa"/>
            <w:vAlign w:val="center"/>
          </w:tcPr>
          <w:p w14:paraId="5F79D5DC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00E4CAF" w14:textId="77777777" w:rsidR="00000000" w:rsidRDefault="0001688F">
            <w:pPr>
              <w:spacing w:line="320" w:lineRule="exact"/>
              <w:jc w:val="center"/>
              <w:rPr>
                <w:rFonts w:ascii="宋体" w:hAnsi="宋体" w:hint="eastAsia"/>
                <w:bCs/>
                <w:iCs/>
                <w:szCs w:val="21"/>
              </w:rPr>
            </w:pPr>
            <w:r>
              <w:rPr>
                <w:rFonts w:ascii="宋体" w:hAnsi="宋体" w:hint="eastAsia"/>
                <w:bCs/>
                <w:iCs/>
                <w:szCs w:val="21"/>
              </w:rPr>
              <w:t>秋</w:t>
            </w:r>
          </w:p>
        </w:tc>
        <w:tc>
          <w:tcPr>
            <w:tcW w:w="713" w:type="dxa"/>
            <w:vAlign w:val="center"/>
          </w:tcPr>
          <w:p w14:paraId="1FA0C7C4" w14:textId="77777777" w:rsidR="00000000" w:rsidRDefault="0001688F">
            <w:pPr>
              <w:spacing w:line="320" w:lineRule="exact"/>
              <w:jc w:val="center"/>
              <w:rPr>
                <w:rFonts w:ascii="宋体" w:hAnsi="宋体" w:hint="eastAsia"/>
                <w:bCs/>
                <w:iCs/>
                <w:szCs w:val="21"/>
              </w:rPr>
            </w:pPr>
            <w:r>
              <w:rPr>
                <w:rFonts w:ascii="宋体" w:hAnsi="宋体" w:hint="eastAsia"/>
                <w:bCs/>
                <w:iCs/>
                <w:szCs w:val="21"/>
              </w:rPr>
              <w:t>3</w:t>
            </w:r>
          </w:p>
        </w:tc>
        <w:tc>
          <w:tcPr>
            <w:tcW w:w="1138" w:type="dxa"/>
            <w:vAlign w:val="center"/>
          </w:tcPr>
          <w:p w14:paraId="761C7D25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882" w:type="dxa"/>
            <w:vAlign w:val="center"/>
          </w:tcPr>
          <w:p w14:paraId="3DF9F791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266" w:type="dxa"/>
            <w:vMerge/>
            <w:vAlign w:val="center"/>
          </w:tcPr>
          <w:p w14:paraId="399B4AB8" w14:textId="77777777" w:rsidR="00000000" w:rsidRDefault="0001688F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 w14:paraId="1E9A2F80" w14:textId="77777777">
        <w:trPr>
          <w:cantSplit/>
          <w:trHeight w:val="122"/>
        </w:trPr>
        <w:tc>
          <w:tcPr>
            <w:tcW w:w="1283" w:type="dxa"/>
            <w:vMerge/>
            <w:vAlign w:val="center"/>
          </w:tcPr>
          <w:p w14:paraId="105BF684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31" w:type="dxa"/>
          </w:tcPr>
          <w:p w14:paraId="330CDC34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1152322020377</w:t>
            </w:r>
          </w:p>
        </w:tc>
        <w:tc>
          <w:tcPr>
            <w:tcW w:w="2737" w:type="dxa"/>
            <w:vAlign w:val="center"/>
          </w:tcPr>
          <w:p w14:paraId="0F687DDA" w14:textId="77777777" w:rsidR="00000000" w:rsidRDefault="0001688F">
            <w:pPr>
              <w:spacing w:line="320" w:lineRule="exact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基础实践（二）</w:t>
            </w:r>
          </w:p>
        </w:tc>
        <w:tc>
          <w:tcPr>
            <w:tcW w:w="585" w:type="dxa"/>
            <w:vAlign w:val="center"/>
          </w:tcPr>
          <w:p w14:paraId="36B0C832" w14:textId="77777777" w:rsidR="00000000" w:rsidRDefault="0001688F">
            <w:pPr>
              <w:spacing w:line="32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1</w:t>
            </w:r>
          </w:p>
        </w:tc>
        <w:tc>
          <w:tcPr>
            <w:tcW w:w="797" w:type="dxa"/>
            <w:vAlign w:val="center"/>
          </w:tcPr>
          <w:p w14:paraId="36FD0240" w14:textId="77777777" w:rsidR="00000000" w:rsidRDefault="0001688F">
            <w:pPr>
              <w:spacing w:line="32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34</w:t>
            </w:r>
          </w:p>
        </w:tc>
        <w:tc>
          <w:tcPr>
            <w:tcW w:w="725" w:type="dxa"/>
            <w:vAlign w:val="center"/>
          </w:tcPr>
          <w:p w14:paraId="234C3428" w14:textId="77777777" w:rsidR="00000000" w:rsidRDefault="0001688F">
            <w:pPr>
              <w:spacing w:line="320" w:lineRule="exac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79" w:type="dxa"/>
            <w:gridSpan w:val="3"/>
            <w:vAlign w:val="center"/>
          </w:tcPr>
          <w:p w14:paraId="3D79B361" w14:textId="77777777" w:rsidR="00000000" w:rsidRDefault="0001688F">
            <w:pPr>
              <w:spacing w:line="32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32</w:t>
            </w:r>
          </w:p>
        </w:tc>
        <w:tc>
          <w:tcPr>
            <w:tcW w:w="1309" w:type="dxa"/>
            <w:vAlign w:val="center"/>
          </w:tcPr>
          <w:p w14:paraId="00E369B5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F5AF396" w14:textId="77777777" w:rsidR="00000000" w:rsidRDefault="0001688F">
            <w:pPr>
              <w:spacing w:line="320" w:lineRule="exact"/>
              <w:jc w:val="center"/>
              <w:rPr>
                <w:rFonts w:ascii="宋体" w:hAnsi="宋体" w:hint="eastAsia"/>
                <w:bCs/>
                <w:iCs/>
                <w:szCs w:val="21"/>
              </w:rPr>
            </w:pPr>
            <w:r>
              <w:rPr>
                <w:rFonts w:ascii="宋体" w:hAnsi="宋体" w:hint="eastAsia"/>
                <w:bCs/>
                <w:iCs/>
                <w:szCs w:val="21"/>
              </w:rPr>
              <w:t>春</w:t>
            </w:r>
          </w:p>
        </w:tc>
        <w:tc>
          <w:tcPr>
            <w:tcW w:w="713" w:type="dxa"/>
            <w:vAlign w:val="center"/>
          </w:tcPr>
          <w:p w14:paraId="4F3F8920" w14:textId="77777777" w:rsidR="00000000" w:rsidRDefault="0001688F">
            <w:pPr>
              <w:spacing w:line="320" w:lineRule="exact"/>
              <w:jc w:val="center"/>
              <w:rPr>
                <w:rFonts w:ascii="宋体" w:hAnsi="宋体" w:hint="eastAsia"/>
                <w:bCs/>
                <w:iCs/>
                <w:szCs w:val="21"/>
              </w:rPr>
            </w:pPr>
            <w:r>
              <w:rPr>
                <w:rFonts w:ascii="宋体" w:hAnsi="宋体" w:hint="eastAsia"/>
                <w:bCs/>
                <w:iCs/>
                <w:szCs w:val="21"/>
              </w:rPr>
              <w:t>4</w:t>
            </w:r>
          </w:p>
        </w:tc>
        <w:tc>
          <w:tcPr>
            <w:tcW w:w="1138" w:type="dxa"/>
            <w:vAlign w:val="center"/>
          </w:tcPr>
          <w:p w14:paraId="537C687A" w14:textId="77777777" w:rsidR="00000000" w:rsidRDefault="0001688F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882" w:type="dxa"/>
            <w:vAlign w:val="center"/>
          </w:tcPr>
          <w:p w14:paraId="66C0FC5D" w14:textId="77777777" w:rsidR="00000000" w:rsidRDefault="0001688F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266" w:type="dxa"/>
            <w:vMerge/>
            <w:vAlign w:val="center"/>
          </w:tcPr>
          <w:p w14:paraId="149E7925" w14:textId="77777777" w:rsidR="00000000" w:rsidRDefault="0001688F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 w14:paraId="5C50478E" w14:textId="77777777">
        <w:trPr>
          <w:cantSplit/>
          <w:trHeight w:val="122"/>
        </w:trPr>
        <w:tc>
          <w:tcPr>
            <w:tcW w:w="1283" w:type="dxa"/>
            <w:vMerge/>
            <w:vAlign w:val="center"/>
          </w:tcPr>
          <w:p w14:paraId="1C1CF7AD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31" w:type="dxa"/>
          </w:tcPr>
          <w:p w14:paraId="1E5667D7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1152322020378</w:t>
            </w:r>
          </w:p>
        </w:tc>
        <w:tc>
          <w:tcPr>
            <w:tcW w:w="2737" w:type="dxa"/>
            <w:vAlign w:val="center"/>
          </w:tcPr>
          <w:p w14:paraId="73DA5B39" w14:textId="77777777" w:rsidR="00000000" w:rsidRDefault="0001688F">
            <w:pPr>
              <w:spacing w:line="320" w:lineRule="exact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基础实践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（三）</w:t>
            </w:r>
          </w:p>
        </w:tc>
        <w:tc>
          <w:tcPr>
            <w:tcW w:w="585" w:type="dxa"/>
            <w:vAlign w:val="center"/>
          </w:tcPr>
          <w:p w14:paraId="1AEA9BC9" w14:textId="77777777" w:rsidR="00000000" w:rsidRDefault="0001688F">
            <w:pPr>
              <w:spacing w:line="32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1</w:t>
            </w:r>
          </w:p>
        </w:tc>
        <w:tc>
          <w:tcPr>
            <w:tcW w:w="797" w:type="dxa"/>
            <w:vAlign w:val="center"/>
          </w:tcPr>
          <w:p w14:paraId="35672E16" w14:textId="77777777" w:rsidR="00000000" w:rsidRDefault="0001688F">
            <w:pPr>
              <w:spacing w:line="32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34</w:t>
            </w:r>
          </w:p>
        </w:tc>
        <w:tc>
          <w:tcPr>
            <w:tcW w:w="725" w:type="dxa"/>
            <w:vAlign w:val="center"/>
          </w:tcPr>
          <w:p w14:paraId="525FC115" w14:textId="77777777" w:rsidR="00000000" w:rsidRDefault="0001688F">
            <w:pPr>
              <w:spacing w:line="320" w:lineRule="exac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79" w:type="dxa"/>
            <w:gridSpan w:val="3"/>
            <w:vAlign w:val="center"/>
          </w:tcPr>
          <w:p w14:paraId="3E7F1A38" w14:textId="77777777" w:rsidR="00000000" w:rsidRDefault="0001688F">
            <w:pPr>
              <w:spacing w:line="32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32</w:t>
            </w:r>
          </w:p>
        </w:tc>
        <w:tc>
          <w:tcPr>
            <w:tcW w:w="1309" w:type="dxa"/>
            <w:vAlign w:val="center"/>
          </w:tcPr>
          <w:p w14:paraId="2D1DBD26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8EE165F" w14:textId="77777777" w:rsidR="00000000" w:rsidRDefault="0001688F">
            <w:pPr>
              <w:spacing w:line="320" w:lineRule="exact"/>
              <w:jc w:val="center"/>
              <w:rPr>
                <w:rFonts w:ascii="宋体" w:eastAsia="宋体" w:hAnsi="宋体" w:hint="eastAsia"/>
                <w:bCs/>
                <w:iCs/>
                <w:szCs w:val="21"/>
              </w:rPr>
            </w:pPr>
            <w:r>
              <w:rPr>
                <w:rFonts w:ascii="宋体" w:hAnsi="宋体" w:hint="eastAsia"/>
                <w:bCs/>
                <w:iCs/>
                <w:szCs w:val="21"/>
              </w:rPr>
              <w:t>秋</w:t>
            </w:r>
          </w:p>
        </w:tc>
        <w:tc>
          <w:tcPr>
            <w:tcW w:w="713" w:type="dxa"/>
            <w:vAlign w:val="center"/>
          </w:tcPr>
          <w:p w14:paraId="10DD23DD" w14:textId="77777777" w:rsidR="00000000" w:rsidRDefault="0001688F">
            <w:pPr>
              <w:spacing w:line="320" w:lineRule="exact"/>
              <w:jc w:val="center"/>
              <w:rPr>
                <w:rFonts w:ascii="宋体" w:hAnsi="宋体" w:hint="eastAsia"/>
                <w:bCs/>
                <w:iCs/>
                <w:szCs w:val="21"/>
              </w:rPr>
            </w:pPr>
            <w:r>
              <w:rPr>
                <w:rFonts w:ascii="宋体" w:hAnsi="宋体" w:hint="eastAsia"/>
                <w:bCs/>
                <w:iCs/>
                <w:szCs w:val="21"/>
              </w:rPr>
              <w:t>5</w:t>
            </w:r>
          </w:p>
        </w:tc>
        <w:tc>
          <w:tcPr>
            <w:tcW w:w="1138" w:type="dxa"/>
            <w:vAlign w:val="center"/>
          </w:tcPr>
          <w:p w14:paraId="0EB5979A" w14:textId="77777777" w:rsidR="00000000" w:rsidRDefault="0001688F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882" w:type="dxa"/>
            <w:vAlign w:val="center"/>
          </w:tcPr>
          <w:p w14:paraId="678598E7" w14:textId="77777777" w:rsidR="00000000" w:rsidRDefault="0001688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266" w:type="dxa"/>
            <w:vMerge/>
            <w:vAlign w:val="center"/>
          </w:tcPr>
          <w:p w14:paraId="0B47CB56" w14:textId="77777777" w:rsidR="00000000" w:rsidRDefault="0001688F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 w14:paraId="52471416" w14:textId="77777777">
        <w:trPr>
          <w:cantSplit/>
          <w:trHeight w:val="180"/>
        </w:trPr>
        <w:tc>
          <w:tcPr>
            <w:tcW w:w="1283" w:type="dxa"/>
            <w:vMerge/>
            <w:vAlign w:val="center"/>
          </w:tcPr>
          <w:p w14:paraId="0ED5FDF6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31" w:type="dxa"/>
          </w:tcPr>
          <w:p w14:paraId="427C8502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1152322020379</w:t>
            </w:r>
          </w:p>
        </w:tc>
        <w:tc>
          <w:tcPr>
            <w:tcW w:w="2737" w:type="dxa"/>
            <w:vAlign w:val="center"/>
          </w:tcPr>
          <w:p w14:paraId="3E0771DF" w14:textId="77777777" w:rsidR="00000000" w:rsidRDefault="0001688F">
            <w:pPr>
              <w:spacing w:line="320" w:lineRule="exact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基础实践（四）</w:t>
            </w:r>
          </w:p>
        </w:tc>
        <w:tc>
          <w:tcPr>
            <w:tcW w:w="585" w:type="dxa"/>
            <w:vAlign w:val="center"/>
          </w:tcPr>
          <w:p w14:paraId="3EA8512D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1</w:t>
            </w:r>
          </w:p>
        </w:tc>
        <w:tc>
          <w:tcPr>
            <w:tcW w:w="797" w:type="dxa"/>
            <w:vAlign w:val="center"/>
          </w:tcPr>
          <w:p w14:paraId="5A3F0B08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34</w:t>
            </w:r>
          </w:p>
        </w:tc>
        <w:tc>
          <w:tcPr>
            <w:tcW w:w="725" w:type="dxa"/>
            <w:vAlign w:val="center"/>
          </w:tcPr>
          <w:p w14:paraId="3F970A06" w14:textId="77777777" w:rsidR="00000000" w:rsidRDefault="0001688F">
            <w:pPr>
              <w:spacing w:line="320" w:lineRule="exac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79" w:type="dxa"/>
            <w:gridSpan w:val="3"/>
            <w:vAlign w:val="center"/>
          </w:tcPr>
          <w:p w14:paraId="20685309" w14:textId="77777777" w:rsidR="00000000" w:rsidRDefault="0001688F">
            <w:pPr>
              <w:spacing w:line="32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32</w:t>
            </w:r>
          </w:p>
        </w:tc>
        <w:tc>
          <w:tcPr>
            <w:tcW w:w="1309" w:type="dxa"/>
            <w:vAlign w:val="center"/>
          </w:tcPr>
          <w:p w14:paraId="5D46455A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BDF79AA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bCs/>
                <w:iCs/>
                <w:szCs w:val="21"/>
              </w:rPr>
            </w:pPr>
            <w:r>
              <w:rPr>
                <w:rFonts w:ascii="宋体" w:hAnsi="宋体" w:hint="eastAsia"/>
                <w:bCs/>
                <w:iCs/>
                <w:szCs w:val="21"/>
              </w:rPr>
              <w:t>春</w:t>
            </w:r>
          </w:p>
        </w:tc>
        <w:tc>
          <w:tcPr>
            <w:tcW w:w="713" w:type="dxa"/>
            <w:vAlign w:val="center"/>
          </w:tcPr>
          <w:p w14:paraId="774B6524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6</w:t>
            </w:r>
          </w:p>
        </w:tc>
        <w:tc>
          <w:tcPr>
            <w:tcW w:w="1138" w:type="dxa"/>
            <w:vAlign w:val="center"/>
          </w:tcPr>
          <w:p w14:paraId="227415FC" w14:textId="77777777" w:rsidR="00000000" w:rsidRDefault="0001688F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882" w:type="dxa"/>
            <w:vAlign w:val="center"/>
          </w:tcPr>
          <w:p w14:paraId="5A7C1A6B" w14:textId="77777777" w:rsidR="00000000" w:rsidRDefault="0001688F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266" w:type="dxa"/>
            <w:vMerge/>
            <w:vAlign w:val="center"/>
          </w:tcPr>
          <w:p w14:paraId="660E6BB6" w14:textId="77777777" w:rsidR="00000000" w:rsidRDefault="0001688F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 w14:paraId="7FFECBC2" w14:textId="77777777">
        <w:trPr>
          <w:cantSplit/>
          <w:trHeight w:val="308"/>
        </w:trPr>
        <w:tc>
          <w:tcPr>
            <w:tcW w:w="1283" w:type="dxa"/>
            <w:vMerge w:val="restart"/>
            <w:vAlign w:val="center"/>
          </w:tcPr>
          <w:p w14:paraId="0BDA6A36" w14:textId="77777777" w:rsidR="00000000" w:rsidRDefault="0001688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综合实践</w:t>
            </w:r>
          </w:p>
          <w:p w14:paraId="55294167" w14:textId="77777777" w:rsidR="00000000" w:rsidRDefault="0001688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课程</w:t>
            </w:r>
          </w:p>
        </w:tc>
        <w:tc>
          <w:tcPr>
            <w:tcW w:w="1431" w:type="dxa"/>
          </w:tcPr>
          <w:p w14:paraId="2ABEF791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1152321995449</w:t>
            </w:r>
          </w:p>
        </w:tc>
        <w:tc>
          <w:tcPr>
            <w:tcW w:w="2737" w:type="dxa"/>
            <w:vAlign w:val="center"/>
          </w:tcPr>
          <w:p w14:paraId="7B2C45C5" w14:textId="77777777" w:rsidR="00000000" w:rsidRDefault="0001688F">
            <w:pPr>
              <w:spacing w:line="32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应用实践</w:t>
            </w:r>
          </w:p>
        </w:tc>
        <w:tc>
          <w:tcPr>
            <w:tcW w:w="585" w:type="dxa"/>
            <w:vAlign w:val="center"/>
          </w:tcPr>
          <w:p w14:paraId="6C7D9D6F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6</w:t>
            </w:r>
          </w:p>
        </w:tc>
        <w:tc>
          <w:tcPr>
            <w:tcW w:w="797" w:type="dxa"/>
            <w:vAlign w:val="center"/>
          </w:tcPr>
          <w:p w14:paraId="2A0DA9BB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216</w:t>
            </w:r>
          </w:p>
        </w:tc>
        <w:tc>
          <w:tcPr>
            <w:tcW w:w="725" w:type="dxa"/>
            <w:vAlign w:val="center"/>
          </w:tcPr>
          <w:p w14:paraId="69352EE4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9" w:type="dxa"/>
            <w:gridSpan w:val="3"/>
            <w:vAlign w:val="center"/>
          </w:tcPr>
          <w:p w14:paraId="3854D75E" w14:textId="77777777" w:rsidR="00000000" w:rsidRDefault="0001688F">
            <w:pPr>
              <w:spacing w:line="32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216</w:t>
            </w:r>
          </w:p>
        </w:tc>
        <w:tc>
          <w:tcPr>
            <w:tcW w:w="1309" w:type="dxa"/>
            <w:vAlign w:val="center"/>
          </w:tcPr>
          <w:p w14:paraId="29D6F243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3618C843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bCs/>
                <w:iCs/>
                <w:szCs w:val="21"/>
              </w:rPr>
            </w:pPr>
            <w:r>
              <w:rPr>
                <w:rFonts w:ascii="宋体" w:hAnsi="宋体" w:hint="eastAsia"/>
                <w:bCs/>
                <w:iCs/>
                <w:szCs w:val="21"/>
              </w:rPr>
              <w:t>秋</w:t>
            </w:r>
          </w:p>
        </w:tc>
        <w:tc>
          <w:tcPr>
            <w:tcW w:w="713" w:type="dxa"/>
            <w:vAlign w:val="center"/>
          </w:tcPr>
          <w:p w14:paraId="6FC77699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7</w:t>
            </w:r>
          </w:p>
        </w:tc>
        <w:tc>
          <w:tcPr>
            <w:tcW w:w="1138" w:type="dxa"/>
            <w:vAlign w:val="center"/>
          </w:tcPr>
          <w:p w14:paraId="521DB7A1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82" w:type="dxa"/>
            <w:vAlign w:val="center"/>
          </w:tcPr>
          <w:p w14:paraId="591A72A1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6" w:type="dxa"/>
            <w:vMerge w:val="restart"/>
            <w:vAlign w:val="center"/>
          </w:tcPr>
          <w:p w14:paraId="66AC6DD7" w14:textId="77777777" w:rsidR="00000000" w:rsidRDefault="0001688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  <w:r>
              <w:rPr>
                <w:rFonts w:ascii="宋体" w:hAnsi="宋体" w:hint="eastAsia"/>
                <w:szCs w:val="21"/>
              </w:rPr>
              <w:t>学分</w:t>
            </w:r>
          </w:p>
        </w:tc>
      </w:tr>
      <w:tr w:rsidR="00000000" w14:paraId="0E03930E" w14:textId="77777777">
        <w:trPr>
          <w:cantSplit/>
          <w:trHeight w:val="344"/>
        </w:trPr>
        <w:tc>
          <w:tcPr>
            <w:tcW w:w="1283" w:type="dxa"/>
            <w:vMerge/>
            <w:vAlign w:val="center"/>
          </w:tcPr>
          <w:p w14:paraId="6CDBDEF0" w14:textId="77777777" w:rsidR="00000000" w:rsidRDefault="0001688F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431" w:type="dxa"/>
          </w:tcPr>
          <w:p w14:paraId="4A049AFE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1152321995450</w:t>
            </w:r>
          </w:p>
        </w:tc>
        <w:tc>
          <w:tcPr>
            <w:tcW w:w="2737" w:type="dxa"/>
            <w:vAlign w:val="center"/>
          </w:tcPr>
          <w:p w14:paraId="2DBADB37" w14:textId="77777777" w:rsidR="00000000" w:rsidRDefault="0001688F">
            <w:pPr>
              <w:spacing w:line="32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毕业论文</w:t>
            </w:r>
          </w:p>
        </w:tc>
        <w:tc>
          <w:tcPr>
            <w:tcW w:w="585" w:type="dxa"/>
            <w:vAlign w:val="center"/>
          </w:tcPr>
          <w:p w14:paraId="747897C2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4</w:t>
            </w:r>
          </w:p>
        </w:tc>
        <w:tc>
          <w:tcPr>
            <w:tcW w:w="797" w:type="dxa"/>
            <w:vAlign w:val="center"/>
          </w:tcPr>
          <w:p w14:paraId="5162D1F4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144</w:t>
            </w:r>
          </w:p>
        </w:tc>
        <w:tc>
          <w:tcPr>
            <w:tcW w:w="725" w:type="dxa"/>
            <w:vAlign w:val="center"/>
          </w:tcPr>
          <w:p w14:paraId="571D6DCF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9" w:type="dxa"/>
            <w:gridSpan w:val="3"/>
            <w:vAlign w:val="center"/>
          </w:tcPr>
          <w:p w14:paraId="1F0A74D2" w14:textId="77777777" w:rsidR="00000000" w:rsidRDefault="0001688F">
            <w:pPr>
              <w:spacing w:line="32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144</w:t>
            </w:r>
          </w:p>
        </w:tc>
        <w:tc>
          <w:tcPr>
            <w:tcW w:w="1309" w:type="dxa"/>
            <w:vAlign w:val="center"/>
          </w:tcPr>
          <w:p w14:paraId="6F304EDD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B4E656E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bCs/>
                <w:iCs/>
                <w:szCs w:val="21"/>
              </w:rPr>
            </w:pPr>
            <w:r>
              <w:rPr>
                <w:rFonts w:ascii="宋体" w:hAnsi="宋体" w:hint="eastAsia"/>
                <w:bCs/>
                <w:iCs/>
                <w:szCs w:val="21"/>
              </w:rPr>
              <w:t>春</w:t>
            </w:r>
          </w:p>
        </w:tc>
        <w:tc>
          <w:tcPr>
            <w:tcW w:w="713" w:type="dxa"/>
            <w:vAlign w:val="center"/>
          </w:tcPr>
          <w:p w14:paraId="7995EB39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8</w:t>
            </w:r>
          </w:p>
        </w:tc>
        <w:tc>
          <w:tcPr>
            <w:tcW w:w="1138" w:type="dxa"/>
            <w:vAlign w:val="center"/>
          </w:tcPr>
          <w:p w14:paraId="076DE7BD" w14:textId="77777777" w:rsidR="00000000" w:rsidRDefault="0001688F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882" w:type="dxa"/>
            <w:vAlign w:val="center"/>
          </w:tcPr>
          <w:p w14:paraId="1E600538" w14:textId="77777777" w:rsidR="00000000" w:rsidRDefault="0001688F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1266" w:type="dxa"/>
            <w:vMerge/>
            <w:vAlign w:val="center"/>
          </w:tcPr>
          <w:p w14:paraId="64B4FABA" w14:textId="77777777" w:rsidR="00000000" w:rsidRDefault="0001688F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</w:tr>
      <w:tr w:rsidR="00000000" w14:paraId="2CAC4794" w14:textId="77777777">
        <w:trPr>
          <w:cantSplit/>
          <w:trHeight w:val="341"/>
        </w:trPr>
        <w:tc>
          <w:tcPr>
            <w:tcW w:w="1283" w:type="dxa"/>
            <w:vMerge w:val="restart"/>
            <w:vAlign w:val="center"/>
          </w:tcPr>
          <w:p w14:paraId="3A2D3FA0" w14:textId="77777777" w:rsidR="00000000" w:rsidRDefault="0001688F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专</w:t>
            </w:r>
          </w:p>
          <w:p w14:paraId="74EEB829" w14:textId="77777777" w:rsidR="00000000" w:rsidRDefault="0001688F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业</w:t>
            </w:r>
          </w:p>
          <w:p w14:paraId="051BF156" w14:textId="77777777" w:rsidR="00000000" w:rsidRDefault="0001688F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系</w:t>
            </w:r>
          </w:p>
          <w:p w14:paraId="1C062E36" w14:textId="77777777" w:rsidR="00000000" w:rsidRDefault="0001688F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列</w:t>
            </w:r>
          </w:p>
          <w:p w14:paraId="34278969" w14:textId="77777777" w:rsidR="00000000" w:rsidRDefault="0001688F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课</w:t>
            </w:r>
          </w:p>
          <w:p w14:paraId="6BCF5908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程</w:t>
            </w:r>
          </w:p>
        </w:tc>
        <w:tc>
          <w:tcPr>
            <w:tcW w:w="13741" w:type="dxa"/>
            <w:gridSpan w:val="14"/>
          </w:tcPr>
          <w:p w14:paraId="0C978A96" w14:textId="77777777" w:rsidR="00000000" w:rsidRDefault="0001688F">
            <w:pPr>
              <w:jc w:val="center"/>
            </w:pPr>
            <w:r>
              <w:rPr>
                <w:rFonts w:ascii="宋体" w:hAnsi="宋体" w:hint="eastAsia"/>
                <w:iCs/>
                <w:szCs w:val="21"/>
              </w:rPr>
              <w:t>系列一：理论课程</w:t>
            </w:r>
          </w:p>
        </w:tc>
      </w:tr>
      <w:tr w:rsidR="00000000" w14:paraId="62869253" w14:textId="77777777">
        <w:trPr>
          <w:cantSplit/>
          <w:trHeight w:val="227"/>
        </w:trPr>
        <w:tc>
          <w:tcPr>
            <w:tcW w:w="1283" w:type="dxa"/>
            <w:vMerge/>
            <w:vAlign w:val="center"/>
          </w:tcPr>
          <w:p w14:paraId="6842BD3F" w14:textId="77777777" w:rsidR="00000000" w:rsidRDefault="0001688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31" w:type="dxa"/>
          </w:tcPr>
          <w:p w14:paraId="63631AD6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1152322020380</w:t>
            </w:r>
          </w:p>
        </w:tc>
        <w:tc>
          <w:tcPr>
            <w:tcW w:w="2737" w:type="dxa"/>
            <w:vAlign w:val="center"/>
          </w:tcPr>
          <w:p w14:paraId="6C0974BB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幼儿心理健康指导</w:t>
            </w:r>
          </w:p>
        </w:tc>
        <w:tc>
          <w:tcPr>
            <w:tcW w:w="585" w:type="dxa"/>
            <w:vAlign w:val="center"/>
          </w:tcPr>
          <w:p w14:paraId="41D026D7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2</w:t>
            </w:r>
          </w:p>
        </w:tc>
        <w:tc>
          <w:tcPr>
            <w:tcW w:w="797" w:type="dxa"/>
            <w:vAlign w:val="center"/>
          </w:tcPr>
          <w:p w14:paraId="696ED826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36</w:t>
            </w:r>
          </w:p>
        </w:tc>
        <w:tc>
          <w:tcPr>
            <w:tcW w:w="750" w:type="dxa"/>
            <w:gridSpan w:val="2"/>
            <w:vAlign w:val="center"/>
          </w:tcPr>
          <w:p w14:paraId="5C672609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4" w:type="dxa"/>
            <w:gridSpan w:val="2"/>
            <w:vAlign w:val="center"/>
          </w:tcPr>
          <w:p w14:paraId="7C2B0740" w14:textId="77777777" w:rsidR="00000000" w:rsidRDefault="0001688F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09" w:type="dxa"/>
            <w:vAlign w:val="center"/>
          </w:tcPr>
          <w:p w14:paraId="19C2163E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45DC02E4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bCs/>
                <w:iCs/>
                <w:szCs w:val="21"/>
              </w:rPr>
            </w:pPr>
            <w:r>
              <w:rPr>
                <w:rFonts w:ascii="宋体" w:hAnsi="宋体" w:hint="eastAsia"/>
                <w:bCs/>
                <w:iCs/>
                <w:szCs w:val="21"/>
              </w:rPr>
              <w:t>秋</w:t>
            </w:r>
          </w:p>
        </w:tc>
        <w:tc>
          <w:tcPr>
            <w:tcW w:w="713" w:type="dxa"/>
            <w:vAlign w:val="center"/>
          </w:tcPr>
          <w:p w14:paraId="2467D1C7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7</w:t>
            </w:r>
          </w:p>
        </w:tc>
        <w:tc>
          <w:tcPr>
            <w:tcW w:w="1138" w:type="dxa"/>
            <w:vAlign w:val="center"/>
          </w:tcPr>
          <w:p w14:paraId="3DE776D1" w14:textId="77777777" w:rsidR="00000000" w:rsidRDefault="0001688F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882" w:type="dxa"/>
            <w:vAlign w:val="center"/>
          </w:tcPr>
          <w:p w14:paraId="73C5FA40" w14:textId="77777777" w:rsidR="00000000" w:rsidRDefault="0001688F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266" w:type="dxa"/>
            <w:vMerge w:val="restart"/>
            <w:vAlign w:val="center"/>
          </w:tcPr>
          <w:p w14:paraId="0D1E70A6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最低修满</w:t>
            </w:r>
            <w:r>
              <w:rPr>
                <w:rFonts w:ascii="宋体" w:hAnsi="宋体" w:hint="eastAsia"/>
                <w:szCs w:val="21"/>
              </w:rPr>
              <w:t>10</w:t>
            </w:r>
          </w:p>
          <w:p w14:paraId="63D44C78" w14:textId="77777777" w:rsidR="00000000" w:rsidRDefault="0001688F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学分</w:t>
            </w:r>
          </w:p>
        </w:tc>
      </w:tr>
      <w:tr w:rsidR="00000000" w14:paraId="62DDEFDE" w14:textId="77777777">
        <w:trPr>
          <w:cantSplit/>
          <w:trHeight w:val="130"/>
        </w:trPr>
        <w:tc>
          <w:tcPr>
            <w:tcW w:w="1283" w:type="dxa"/>
            <w:vMerge/>
            <w:vAlign w:val="center"/>
          </w:tcPr>
          <w:p w14:paraId="5FA86838" w14:textId="77777777" w:rsidR="00000000" w:rsidRDefault="0001688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31" w:type="dxa"/>
          </w:tcPr>
          <w:p w14:paraId="5AB32607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1152322020381</w:t>
            </w:r>
          </w:p>
        </w:tc>
        <w:tc>
          <w:tcPr>
            <w:tcW w:w="2737" w:type="dxa"/>
            <w:vAlign w:val="center"/>
          </w:tcPr>
          <w:p w14:paraId="25C6B3C9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隶书"/>
                <w:bCs/>
                <w:iCs/>
                <w:kern w:val="0"/>
                <w:szCs w:val="21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幼儿教育政策法规</w:t>
            </w:r>
          </w:p>
        </w:tc>
        <w:tc>
          <w:tcPr>
            <w:tcW w:w="585" w:type="dxa"/>
            <w:vAlign w:val="center"/>
          </w:tcPr>
          <w:p w14:paraId="52EBE64F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隶书"/>
                <w:bCs/>
                <w:iCs/>
                <w:kern w:val="0"/>
                <w:szCs w:val="21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2</w:t>
            </w:r>
          </w:p>
        </w:tc>
        <w:tc>
          <w:tcPr>
            <w:tcW w:w="797" w:type="dxa"/>
            <w:vAlign w:val="center"/>
          </w:tcPr>
          <w:p w14:paraId="3EEF38B2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隶书"/>
                <w:bCs/>
                <w:iCs/>
                <w:kern w:val="0"/>
                <w:szCs w:val="21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36</w:t>
            </w:r>
          </w:p>
        </w:tc>
        <w:tc>
          <w:tcPr>
            <w:tcW w:w="750" w:type="dxa"/>
            <w:gridSpan w:val="2"/>
            <w:vAlign w:val="center"/>
          </w:tcPr>
          <w:p w14:paraId="7A5ECFE4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隶书"/>
                <w:bCs/>
                <w:iCs/>
                <w:kern w:val="0"/>
                <w:szCs w:val="21"/>
              </w:rPr>
            </w:pPr>
          </w:p>
        </w:tc>
        <w:tc>
          <w:tcPr>
            <w:tcW w:w="854" w:type="dxa"/>
            <w:gridSpan w:val="2"/>
            <w:vAlign w:val="center"/>
          </w:tcPr>
          <w:p w14:paraId="225A45C1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隶书" w:hint="eastAsia"/>
                <w:bCs/>
                <w:iCs/>
                <w:kern w:val="0"/>
                <w:szCs w:val="21"/>
              </w:rPr>
            </w:pPr>
          </w:p>
        </w:tc>
        <w:tc>
          <w:tcPr>
            <w:tcW w:w="1309" w:type="dxa"/>
            <w:vAlign w:val="center"/>
          </w:tcPr>
          <w:p w14:paraId="7C32D48D" w14:textId="77777777" w:rsidR="00000000" w:rsidRDefault="0001688F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45112473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bCs/>
                <w:iCs/>
                <w:kern w:val="0"/>
                <w:szCs w:val="21"/>
              </w:rPr>
            </w:pPr>
            <w:r>
              <w:rPr>
                <w:rFonts w:ascii="宋体" w:hAnsi="宋体" w:cs="隶书" w:hint="eastAsia"/>
                <w:bCs/>
                <w:iCs/>
                <w:kern w:val="0"/>
                <w:szCs w:val="21"/>
              </w:rPr>
              <w:t>春</w:t>
            </w:r>
          </w:p>
        </w:tc>
        <w:tc>
          <w:tcPr>
            <w:tcW w:w="713" w:type="dxa"/>
            <w:vAlign w:val="center"/>
          </w:tcPr>
          <w:p w14:paraId="3DB03A1A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隶书"/>
                <w:iCs/>
                <w:kern w:val="0"/>
                <w:szCs w:val="21"/>
              </w:rPr>
            </w:pPr>
            <w:r>
              <w:rPr>
                <w:rFonts w:ascii="宋体" w:hAnsi="宋体" w:cs="隶书" w:hint="eastAsia"/>
                <w:iCs/>
                <w:kern w:val="0"/>
                <w:szCs w:val="21"/>
              </w:rPr>
              <w:t>8</w:t>
            </w:r>
          </w:p>
        </w:tc>
        <w:tc>
          <w:tcPr>
            <w:tcW w:w="1138" w:type="dxa"/>
            <w:vAlign w:val="center"/>
          </w:tcPr>
          <w:p w14:paraId="2CB1C79F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82" w:type="dxa"/>
            <w:vAlign w:val="center"/>
          </w:tcPr>
          <w:p w14:paraId="3B43DFE0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14:paraId="35F0684C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04437C2F" w14:textId="77777777">
        <w:trPr>
          <w:cantSplit/>
          <w:trHeight w:val="122"/>
        </w:trPr>
        <w:tc>
          <w:tcPr>
            <w:tcW w:w="1283" w:type="dxa"/>
            <w:vMerge/>
            <w:vAlign w:val="center"/>
          </w:tcPr>
          <w:p w14:paraId="774803B1" w14:textId="77777777" w:rsidR="00000000" w:rsidRDefault="0001688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31" w:type="dxa"/>
          </w:tcPr>
          <w:p w14:paraId="20C29AA8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1152322020382</w:t>
            </w:r>
          </w:p>
        </w:tc>
        <w:tc>
          <w:tcPr>
            <w:tcW w:w="2737" w:type="dxa"/>
            <w:vAlign w:val="center"/>
          </w:tcPr>
          <w:p w14:paraId="64B3F486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隶书"/>
                <w:bCs/>
                <w:iCs/>
                <w:kern w:val="0"/>
                <w:szCs w:val="21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学前儿童家庭与社区教育</w:t>
            </w:r>
          </w:p>
        </w:tc>
        <w:tc>
          <w:tcPr>
            <w:tcW w:w="585" w:type="dxa"/>
            <w:vAlign w:val="center"/>
          </w:tcPr>
          <w:p w14:paraId="66B89C2F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隶书"/>
                <w:bCs/>
                <w:iCs/>
                <w:kern w:val="0"/>
                <w:szCs w:val="21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2</w:t>
            </w:r>
          </w:p>
        </w:tc>
        <w:tc>
          <w:tcPr>
            <w:tcW w:w="797" w:type="dxa"/>
            <w:vAlign w:val="center"/>
          </w:tcPr>
          <w:p w14:paraId="534C994E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隶书"/>
                <w:bCs/>
                <w:iCs/>
                <w:kern w:val="0"/>
                <w:szCs w:val="21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36</w:t>
            </w:r>
          </w:p>
        </w:tc>
        <w:tc>
          <w:tcPr>
            <w:tcW w:w="750" w:type="dxa"/>
            <w:gridSpan w:val="2"/>
            <w:vAlign w:val="center"/>
          </w:tcPr>
          <w:p w14:paraId="3CA22432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隶书"/>
                <w:bCs/>
                <w:iCs/>
                <w:kern w:val="0"/>
                <w:szCs w:val="21"/>
              </w:rPr>
            </w:pPr>
          </w:p>
        </w:tc>
        <w:tc>
          <w:tcPr>
            <w:tcW w:w="854" w:type="dxa"/>
            <w:gridSpan w:val="2"/>
            <w:vAlign w:val="center"/>
          </w:tcPr>
          <w:p w14:paraId="33536A5B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隶书" w:hint="eastAsia"/>
                <w:bCs/>
                <w:iCs/>
                <w:kern w:val="0"/>
                <w:szCs w:val="21"/>
              </w:rPr>
            </w:pPr>
          </w:p>
        </w:tc>
        <w:tc>
          <w:tcPr>
            <w:tcW w:w="1309" w:type="dxa"/>
            <w:vAlign w:val="center"/>
          </w:tcPr>
          <w:p w14:paraId="2223F6E2" w14:textId="77777777" w:rsidR="00000000" w:rsidRDefault="0001688F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8C2FD10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隶书"/>
                <w:bCs/>
                <w:iCs/>
                <w:kern w:val="0"/>
                <w:szCs w:val="21"/>
              </w:rPr>
            </w:pPr>
            <w:r>
              <w:rPr>
                <w:rFonts w:ascii="宋体" w:hAnsi="宋体" w:cs="隶书" w:hint="eastAsia"/>
                <w:bCs/>
                <w:iCs/>
                <w:kern w:val="0"/>
                <w:szCs w:val="21"/>
              </w:rPr>
              <w:t>秋</w:t>
            </w:r>
          </w:p>
        </w:tc>
        <w:tc>
          <w:tcPr>
            <w:tcW w:w="713" w:type="dxa"/>
            <w:vAlign w:val="center"/>
          </w:tcPr>
          <w:p w14:paraId="4B733B29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隶书"/>
                <w:iCs/>
                <w:kern w:val="0"/>
                <w:szCs w:val="21"/>
              </w:rPr>
            </w:pPr>
            <w:r>
              <w:rPr>
                <w:rFonts w:ascii="宋体" w:hAnsi="宋体" w:cs="隶书" w:hint="eastAsia"/>
                <w:iCs/>
                <w:kern w:val="0"/>
                <w:szCs w:val="21"/>
              </w:rPr>
              <w:t>5</w:t>
            </w:r>
          </w:p>
        </w:tc>
        <w:tc>
          <w:tcPr>
            <w:tcW w:w="1138" w:type="dxa"/>
            <w:vAlign w:val="center"/>
          </w:tcPr>
          <w:p w14:paraId="1EB16066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82" w:type="dxa"/>
            <w:vAlign w:val="center"/>
          </w:tcPr>
          <w:p w14:paraId="15CBEDFE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14:paraId="4B75E0F2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39A38DFC" w14:textId="77777777">
        <w:trPr>
          <w:cantSplit/>
          <w:trHeight w:val="160"/>
        </w:trPr>
        <w:tc>
          <w:tcPr>
            <w:tcW w:w="1283" w:type="dxa"/>
            <w:vMerge/>
            <w:vAlign w:val="center"/>
          </w:tcPr>
          <w:p w14:paraId="2BFFC981" w14:textId="77777777" w:rsidR="00000000" w:rsidRDefault="0001688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31" w:type="dxa"/>
          </w:tcPr>
          <w:p w14:paraId="0EE216B5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1152322005456</w:t>
            </w:r>
          </w:p>
        </w:tc>
        <w:tc>
          <w:tcPr>
            <w:tcW w:w="2737" w:type="dxa"/>
            <w:vAlign w:val="center"/>
          </w:tcPr>
          <w:p w14:paraId="128DE41D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幼儿园管理学</w:t>
            </w:r>
          </w:p>
        </w:tc>
        <w:tc>
          <w:tcPr>
            <w:tcW w:w="585" w:type="dxa"/>
            <w:vAlign w:val="center"/>
          </w:tcPr>
          <w:p w14:paraId="6874F583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2</w:t>
            </w:r>
          </w:p>
        </w:tc>
        <w:tc>
          <w:tcPr>
            <w:tcW w:w="797" w:type="dxa"/>
            <w:vAlign w:val="center"/>
          </w:tcPr>
          <w:p w14:paraId="69FB9FA5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36</w:t>
            </w:r>
          </w:p>
        </w:tc>
        <w:tc>
          <w:tcPr>
            <w:tcW w:w="750" w:type="dxa"/>
            <w:gridSpan w:val="2"/>
            <w:vAlign w:val="center"/>
          </w:tcPr>
          <w:p w14:paraId="75285CD9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4" w:type="dxa"/>
            <w:gridSpan w:val="2"/>
            <w:vAlign w:val="center"/>
          </w:tcPr>
          <w:p w14:paraId="287EDDDB" w14:textId="77777777" w:rsidR="00000000" w:rsidRDefault="0001688F">
            <w:pPr>
              <w:spacing w:line="320" w:lineRule="exac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09" w:type="dxa"/>
            <w:vAlign w:val="center"/>
          </w:tcPr>
          <w:p w14:paraId="2611D920" w14:textId="77777777" w:rsidR="00000000" w:rsidRDefault="0001688F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5C36DCE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bCs/>
                <w:iCs/>
                <w:szCs w:val="21"/>
              </w:rPr>
            </w:pPr>
            <w:r>
              <w:rPr>
                <w:rFonts w:ascii="宋体" w:hAnsi="宋体" w:hint="eastAsia"/>
                <w:bCs/>
                <w:iCs/>
                <w:szCs w:val="21"/>
              </w:rPr>
              <w:t>秋</w:t>
            </w:r>
          </w:p>
        </w:tc>
        <w:tc>
          <w:tcPr>
            <w:tcW w:w="713" w:type="dxa"/>
            <w:vAlign w:val="center"/>
          </w:tcPr>
          <w:p w14:paraId="05582EC3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7</w:t>
            </w:r>
          </w:p>
        </w:tc>
        <w:tc>
          <w:tcPr>
            <w:tcW w:w="1138" w:type="dxa"/>
            <w:vAlign w:val="center"/>
          </w:tcPr>
          <w:p w14:paraId="2306A7CA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82" w:type="dxa"/>
            <w:vAlign w:val="center"/>
          </w:tcPr>
          <w:p w14:paraId="515FA5A8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14:paraId="5D62FD7D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1DBD3784" w14:textId="77777777">
        <w:trPr>
          <w:cantSplit/>
          <w:trHeight w:val="142"/>
        </w:trPr>
        <w:tc>
          <w:tcPr>
            <w:tcW w:w="1283" w:type="dxa"/>
            <w:vMerge/>
            <w:vAlign w:val="center"/>
          </w:tcPr>
          <w:p w14:paraId="528AD3C3" w14:textId="77777777" w:rsidR="00000000" w:rsidRDefault="0001688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31" w:type="dxa"/>
          </w:tcPr>
          <w:p w14:paraId="32EACA2A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1152322020383</w:t>
            </w:r>
          </w:p>
        </w:tc>
        <w:tc>
          <w:tcPr>
            <w:tcW w:w="2737" w:type="dxa"/>
            <w:vAlign w:val="center"/>
          </w:tcPr>
          <w:p w14:paraId="745A7D6E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0-3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岁婴儿的保育与教育</w:t>
            </w:r>
          </w:p>
        </w:tc>
        <w:tc>
          <w:tcPr>
            <w:tcW w:w="585" w:type="dxa"/>
            <w:vAlign w:val="center"/>
          </w:tcPr>
          <w:p w14:paraId="4E8ACC70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2</w:t>
            </w:r>
          </w:p>
        </w:tc>
        <w:tc>
          <w:tcPr>
            <w:tcW w:w="797" w:type="dxa"/>
            <w:vAlign w:val="center"/>
          </w:tcPr>
          <w:p w14:paraId="3DD1B8AF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36</w:t>
            </w:r>
          </w:p>
        </w:tc>
        <w:tc>
          <w:tcPr>
            <w:tcW w:w="750" w:type="dxa"/>
            <w:gridSpan w:val="2"/>
            <w:vAlign w:val="center"/>
          </w:tcPr>
          <w:p w14:paraId="31A6DCCE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4" w:type="dxa"/>
            <w:gridSpan w:val="2"/>
            <w:vAlign w:val="center"/>
          </w:tcPr>
          <w:p w14:paraId="69718C65" w14:textId="77777777" w:rsidR="00000000" w:rsidRDefault="0001688F">
            <w:pPr>
              <w:spacing w:line="320" w:lineRule="exac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09" w:type="dxa"/>
            <w:vAlign w:val="center"/>
          </w:tcPr>
          <w:p w14:paraId="4423FC6C" w14:textId="77777777" w:rsidR="00000000" w:rsidRDefault="0001688F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33978D22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bCs/>
                <w:iCs/>
                <w:szCs w:val="21"/>
              </w:rPr>
            </w:pPr>
            <w:r>
              <w:rPr>
                <w:rFonts w:ascii="宋体" w:hAnsi="宋体" w:hint="eastAsia"/>
                <w:bCs/>
                <w:iCs/>
                <w:szCs w:val="21"/>
              </w:rPr>
              <w:t>秋</w:t>
            </w:r>
          </w:p>
        </w:tc>
        <w:tc>
          <w:tcPr>
            <w:tcW w:w="713" w:type="dxa"/>
            <w:vAlign w:val="center"/>
          </w:tcPr>
          <w:p w14:paraId="580E1948" w14:textId="77777777" w:rsidR="00000000" w:rsidRDefault="0001688F">
            <w:pPr>
              <w:spacing w:line="320" w:lineRule="exact"/>
              <w:jc w:val="center"/>
              <w:rPr>
                <w:rFonts w:ascii="宋体" w:eastAsia="宋体" w:hAnsi="宋体" w:hint="eastAsia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5</w:t>
            </w:r>
          </w:p>
        </w:tc>
        <w:tc>
          <w:tcPr>
            <w:tcW w:w="1138" w:type="dxa"/>
            <w:vAlign w:val="center"/>
          </w:tcPr>
          <w:p w14:paraId="2FECC762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82" w:type="dxa"/>
            <w:vAlign w:val="center"/>
          </w:tcPr>
          <w:p w14:paraId="29A9C77B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14:paraId="71567B18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65FE6799" w14:textId="77777777">
        <w:trPr>
          <w:cantSplit/>
          <w:trHeight w:val="210"/>
        </w:trPr>
        <w:tc>
          <w:tcPr>
            <w:tcW w:w="1283" w:type="dxa"/>
            <w:vMerge/>
            <w:vAlign w:val="center"/>
          </w:tcPr>
          <w:p w14:paraId="7F0776BA" w14:textId="77777777" w:rsidR="00000000" w:rsidRDefault="0001688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31" w:type="dxa"/>
          </w:tcPr>
          <w:p w14:paraId="5C62AB1D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1152322015458</w:t>
            </w:r>
          </w:p>
        </w:tc>
        <w:tc>
          <w:tcPr>
            <w:tcW w:w="2737" w:type="dxa"/>
            <w:vAlign w:val="center"/>
          </w:tcPr>
          <w:p w14:paraId="504B66F4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学前教育改革专题</w:t>
            </w:r>
          </w:p>
        </w:tc>
        <w:tc>
          <w:tcPr>
            <w:tcW w:w="585" w:type="dxa"/>
            <w:vAlign w:val="center"/>
          </w:tcPr>
          <w:p w14:paraId="77B97C4C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2</w:t>
            </w:r>
          </w:p>
        </w:tc>
        <w:tc>
          <w:tcPr>
            <w:tcW w:w="797" w:type="dxa"/>
            <w:vAlign w:val="center"/>
          </w:tcPr>
          <w:p w14:paraId="21E271C3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36</w:t>
            </w:r>
          </w:p>
        </w:tc>
        <w:tc>
          <w:tcPr>
            <w:tcW w:w="750" w:type="dxa"/>
            <w:gridSpan w:val="2"/>
            <w:vAlign w:val="center"/>
          </w:tcPr>
          <w:p w14:paraId="07330CF3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4" w:type="dxa"/>
            <w:gridSpan w:val="2"/>
            <w:vAlign w:val="center"/>
          </w:tcPr>
          <w:p w14:paraId="4C848837" w14:textId="77777777" w:rsidR="00000000" w:rsidRDefault="0001688F">
            <w:pPr>
              <w:spacing w:line="320" w:lineRule="exac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09" w:type="dxa"/>
            <w:vAlign w:val="center"/>
          </w:tcPr>
          <w:p w14:paraId="136A79D4" w14:textId="77777777" w:rsidR="00000000" w:rsidRDefault="0001688F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76D0774E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bCs/>
                <w:iCs/>
                <w:szCs w:val="21"/>
              </w:rPr>
            </w:pPr>
            <w:r>
              <w:rPr>
                <w:rFonts w:ascii="宋体" w:hAnsi="宋体" w:hint="eastAsia"/>
                <w:bCs/>
                <w:iCs/>
                <w:szCs w:val="21"/>
              </w:rPr>
              <w:t>春</w:t>
            </w:r>
          </w:p>
        </w:tc>
        <w:tc>
          <w:tcPr>
            <w:tcW w:w="713" w:type="dxa"/>
            <w:vAlign w:val="center"/>
          </w:tcPr>
          <w:p w14:paraId="367DDB81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/>
                <w:iCs/>
                <w:szCs w:val="21"/>
              </w:rPr>
              <w:t>8</w:t>
            </w:r>
          </w:p>
        </w:tc>
        <w:tc>
          <w:tcPr>
            <w:tcW w:w="1138" w:type="dxa"/>
            <w:vAlign w:val="center"/>
          </w:tcPr>
          <w:p w14:paraId="155ABA8F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82" w:type="dxa"/>
            <w:vAlign w:val="center"/>
          </w:tcPr>
          <w:p w14:paraId="54B3B97E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14:paraId="0DE003CC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1D9B835E" w14:textId="77777777">
        <w:trPr>
          <w:cantSplit/>
          <w:trHeight w:val="132"/>
        </w:trPr>
        <w:tc>
          <w:tcPr>
            <w:tcW w:w="1283" w:type="dxa"/>
            <w:vMerge/>
            <w:vAlign w:val="center"/>
          </w:tcPr>
          <w:p w14:paraId="6BD94527" w14:textId="77777777" w:rsidR="00000000" w:rsidRDefault="0001688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31" w:type="dxa"/>
          </w:tcPr>
          <w:p w14:paraId="093ECA94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1152321995440</w:t>
            </w:r>
          </w:p>
        </w:tc>
        <w:tc>
          <w:tcPr>
            <w:tcW w:w="2737" w:type="dxa"/>
            <w:vAlign w:val="center"/>
          </w:tcPr>
          <w:p w14:paraId="48EE4856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隶书"/>
                <w:bCs/>
                <w:iCs/>
                <w:kern w:val="0"/>
                <w:szCs w:val="21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儿童文学</w:t>
            </w:r>
          </w:p>
        </w:tc>
        <w:tc>
          <w:tcPr>
            <w:tcW w:w="585" w:type="dxa"/>
            <w:vAlign w:val="center"/>
          </w:tcPr>
          <w:p w14:paraId="7859EA66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隶书"/>
                <w:bCs/>
                <w:iCs/>
                <w:kern w:val="0"/>
                <w:szCs w:val="21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2</w:t>
            </w:r>
          </w:p>
        </w:tc>
        <w:tc>
          <w:tcPr>
            <w:tcW w:w="797" w:type="dxa"/>
            <w:vAlign w:val="center"/>
          </w:tcPr>
          <w:p w14:paraId="2C823F1F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隶书"/>
                <w:bCs/>
                <w:iCs/>
                <w:kern w:val="0"/>
                <w:szCs w:val="21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36</w:t>
            </w:r>
          </w:p>
        </w:tc>
        <w:tc>
          <w:tcPr>
            <w:tcW w:w="750" w:type="dxa"/>
            <w:gridSpan w:val="2"/>
            <w:vAlign w:val="center"/>
          </w:tcPr>
          <w:p w14:paraId="1BBC49AD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隶书"/>
                <w:bCs/>
                <w:iCs/>
                <w:kern w:val="0"/>
                <w:szCs w:val="21"/>
              </w:rPr>
            </w:pPr>
          </w:p>
        </w:tc>
        <w:tc>
          <w:tcPr>
            <w:tcW w:w="854" w:type="dxa"/>
            <w:gridSpan w:val="2"/>
            <w:vAlign w:val="center"/>
          </w:tcPr>
          <w:p w14:paraId="21633B48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隶书" w:hint="eastAsia"/>
                <w:bCs/>
                <w:iCs/>
                <w:kern w:val="0"/>
                <w:szCs w:val="21"/>
              </w:rPr>
            </w:pPr>
          </w:p>
        </w:tc>
        <w:tc>
          <w:tcPr>
            <w:tcW w:w="1309" w:type="dxa"/>
            <w:vAlign w:val="center"/>
          </w:tcPr>
          <w:p w14:paraId="76E5ECEE" w14:textId="77777777" w:rsidR="00000000" w:rsidRDefault="0001688F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DBF5401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隶书"/>
                <w:bCs/>
                <w:iCs/>
                <w:kern w:val="0"/>
                <w:szCs w:val="21"/>
              </w:rPr>
            </w:pPr>
            <w:r>
              <w:rPr>
                <w:rFonts w:ascii="宋体" w:hAnsi="宋体" w:cs="隶书" w:hint="eastAsia"/>
                <w:bCs/>
                <w:iCs/>
                <w:kern w:val="0"/>
                <w:szCs w:val="21"/>
              </w:rPr>
              <w:t>春</w:t>
            </w:r>
          </w:p>
        </w:tc>
        <w:tc>
          <w:tcPr>
            <w:tcW w:w="713" w:type="dxa"/>
            <w:vAlign w:val="center"/>
          </w:tcPr>
          <w:p w14:paraId="600699C8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隶书"/>
                <w:iCs/>
                <w:kern w:val="0"/>
                <w:szCs w:val="21"/>
              </w:rPr>
            </w:pPr>
            <w:r>
              <w:rPr>
                <w:rFonts w:ascii="宋体" w:hAnsi="宋体" w:cs="隶书" w:hint="eastAsia"/>
                <w:iCs/>
                <w:kern w:val="0"/>
                <w:szCs w:val="21"/>
              </w:rPr>
              <w:t>4</w:t>
            </w:r>
          </w:p>
        </w:tc>
        <w:tc>
          <w:tcPr>
            <w:tcW w:w="1138" w:type="dxa"/>
            <w:vAlign w:val="center"/>
          </w:tcPr>
          <w:p w14:paraId="78466B63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82" w:type="dxa"/>
            <w:vAlign w:val="center"/>
          </w:tcPr>
          <w:p w14:paraId="4092BE15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14:paraId="5893150D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60AFFA63" w14:textId="77777777">
        <w:trPr>
          <w:cantSplit/>
          <w:trHeight w:val="170"/>
        </w:trPr>
        <w:tc>
          <w:tcPr>
            <w:tcW w:w="1283" w:type="dxa"/>
            <w:vMerge/>
            <w:vAlign w:val="center"/>
          </w:tcPr>
          <w:p w14:paraId="720B7959" w14:textId="77777777" w:rsidR="00000000" w:rsidRDefault="0001688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31" w:type="dxa"/>
          </w:tcPr>
          <w:p w14:paraId="3D3B411F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1152322020384</w:t>
            </w:r>
          </w:p>
        </w:tc>
        <w:tc>
          <w:tcPr>
            <w:tcW w:w="2737" w:type="dxa"/>
            <w:vAlign w:val="center"/>
          </w:tcPr>
          <w:p w14:paraId="253E0A6B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隶书"/>
                <w:bCs/>
                <w:iCs/>
                <w:kern w:val="0"/>
                <w:szCs w:val="21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儿童哲学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▲</w:t>
            </w:r>
          </w:p>
        </w:tc>
        <w:tc>
          <w:tcPr>
            <w:tcW w:w="585" w:type="dxa"/>
            <w:vAlign w:val="center"/>
          </w:tcPr>
          <w:p w14:paraId="582281A3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隶书"/>
                <w:bCs/>
                <w:iCs/>
                <w:kern w:val="0"/>
                <w:szCs w:val="21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2</w:t>
            </w:r>
          </w:p>
        </w:tc>
        <w:tc>
          <w:tcPr>
            <w:tcW w:w="797" w:type="dxa"/>
            <w:vAlign w:val="center"/>
          </w:tcPr>
          <w:p w14:paraId="3ED43117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隶书"/>
                <w:bCs/>
                <w:iCs/>
                <w:kern w:val="0"/>
                <w:szCs w:val="21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36</w:t>
            </w:r>
          </w:p>
        </w:tc>
        <w:tc>
          <w:tcPr>
            <w:tcW w:w="750" w:type="dxa"/>
            <w:gridSpan w:val="2"/>
            <w:vAlign w:val="center"/>
          </w:tcPr>
          <w:p w14:paraId="6D6C2841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隶书"/>
                <w:bCs/>
                <w:iCs/>
                <w:kern w:val="0"/>
                <w:szCs w:val="21"/>
              </w:rPr>
            </w:pPr>
          </w:p>
        </w:tc>
        <w:tc>
          <w:tcPr>
            <w:tcW w:w="854" w:type="dxa"/>
            <w:gridSpan w:val="2"/>
            <w:vAlign w:val="center"/>
          </w:tcPr>
          <w:p w14:paraId="69512AD7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隶书" w:hint="eastAsia"/>
                <w:bCs/>
                <w:iCs/>
                <w:kern w:val="0"/>
                <w:szCs w:val="21"/>
              </w:rPr>
            </w:pPr>
          </w:p>
        </w:tc>
        <w:tc>
          <w:tcPr>
            <w:tcW w:w="1309" w:type="dxa"/>
            <w:vAlign w:val="center"/>
          </w:tcPr>
          <w:p w14:paraId="69E5633A" w14:textId="77777777" w:rsidR="00000000" w:rsidRDefault="0001688F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01CA235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bCs/>
                <w:iCs/>
                <w:kern w:val="0"/>
                <w:szCs w:val="21"/>
              </w:rPr>
            </w:pPr>
            <w:r>
              <w:rPr>
                <w:rFonts w:ascii="宋体" w:hAnsi="宋体" w:cs="隶书" w:hint="eastAsia"/>
                <w:bCs/>
                <w:iCs/>
                <w:kern w:val="0"/>
                <w:szCs w:val="21"/>
              </w:rPr>
              <w:t>秋</w:t>
            </w:r>
          </w:p>
        </w:tc>
        <w:tc>
          <w:tcPr>
            <w:tcW w:w="713" w:type="dxa"/>
            <w:vAlign w:val="center"/>
          </w:tcPr>
          <w:p w14:paraId="05878195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iCs/>
                <w:kern w:val="0"/>
                <w:szCs w:val="21"/>
              </w:rPr>
            </w:pPr>
            <w:r>
              <w:rPr>
                <w:rFonts w:ascii="宋体" w:hAnsi="宋体" w:cs="隶书" w:hint="eastAsia"/>
                <w:iCs/>
                <w:kern w:val="0"/>
                <w:szCs w:val="21"/>
              </w:rPr>
              <w:t>5</w:t>
            </w:r>
          </w:p>
        </w:tc>
        <w:tc>
          <w:tcPr>
            <w:tcW w:w="1138" w:type="dxa"/>
            <w:vAlign w:val="center"/>
          </w:tcPr>
          <w:p w14:paraId="3A82D8B1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82" w:type="dxa"/>
            <w:vAlign w:val="center"/>
          </w:tcPr>
          <w:p w14:paraId="48BFD48B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14:paraId="0249B4F6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5A3A1AF1" w14:textId="77777777">
        <w:trPr>
          <w:cantSplit/>
          <w:trHeight w:val="142"/>
        </w:trPr>
        <w:tc>
          <w:tcPr>
            <w:tcW w:w="1283" w:type="dxa"/>
            <w:vMerge/>
            <w:vAlign w:val="center"/>
          </w:tcPr>
          <w:p w14:paraId="5A258A92" w14:textId="77777777" w:rsidR="00000000" w:rsidRDefault="0001688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31" w:type="dxa"/>
          </w:tcPr>
          <w:p w14:paraId="6D41F561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</w:t>
            </w:r>
            <w:r>
              <w:rPr>
                <w:rFonts w:ascii="宋体" w:hAnsi="宋体" w:hint="eastAsia"/>
                <w:sz w:val="16"/>
                <w:szCs w:val="21"/>
              </w:rPr>
              <w:t>2322020310</w:t>
            </w:r>
          </w:p>
        </w:tc>
        <w:tc>
          <w:tcPr>
            <w:tcW w:w="2737" w:type="dxa"/>
            <w:vAlign w:val="center"/>
          </w:tcPr>
          <w:p w14:paraId="166F6B20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宋体" w:hint="eastAsia"/>
                <w:bCs/>
                <w:iCs/>
                <w:kern w:val="0"/>
                <w:szCs w:val="21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教育研究方法</w:t>
            </w: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-</w:t>
            </w:r>
            <w:r>
              <w:rPr>
                <w:rFonts w:ascii="宋体" w:eastAsia="宋体" w:hAnsi="宋体" w:cs="宋体" w:hint="eastAsia"/>
                <w:kern w:val="0"/>
                <w:szCs w:val="21"/>
                <w:lang w:bidi="ar"/>
              </w:rPr>
              <w:t>Ⅱ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▲</w:t>
            </w:r>
          </w:p>
        </w:tc>
        <w:tc>
          <w:tcPr>
            <w:tcW w:w="585" w:type="dxa"/>
            <w:vAlign w:val="center"/>
          </w:tcPr>
          <w:p w14:paraId="4B6D58DB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隶书"/>
                <w:bCs/>
                <w:iCs/>
                <w:kern w:val="0"/>
                <w:szCs w:val="21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2</w:t>
            </w:r>
          </w:p>
        </w:tc>
        <w:tc>
          <w:tcPr>
            <w:tcW w:w="797" w:type="dxa"/>
            <w:vAlign w:val="center"/>
          </w:tcPr>
          <w:p w14:paraId="3CF6A62C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隶书"/>
                <w:bCs/>
                <w:iCs/>
                <w:kern w:val="0"/>
                <w:szCs w:val="21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36</w:t>
            </w:r>
          </w:p>
        </w:tc>
        <w:tc>
          <w:tcPr>
            <w:tcW w:w="750" w:type="dxa"/>
            <w:gridSpan w:val="2"/>
            <w:vAlign w:val="center"/>
          </w:tcPr>
          <w:p w14:paraId="5D51ACF1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bCs/>
                <w:iCs/>
                <w:kern w:val="0"/>
                <w:szCs w:val="21"/>
              </w:rPr>
            </w:pPr>
          </w:p>
        </w:tc>
        <w:tc>
          <w:tcPr>
            <w:tcW w:w="854" w:type="dxa"/>
            <w:gridSpan w:val="2"/>
            <w:vAlign w:val="center"/>
          </w:tcPr>
          <w:p w14:paraId="216473EB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bCs/>
                <w:iCs/>
                <w:kern w:val="0"/>
                <w:szCs w:val="21"/>
              </w:rPr>
            </w:pPr>
          </w:p>
        </w:tc>
        <w:tc>
          <w:tcPr>
            <w:tcW w:w="1309" w:type="dxa"/>
            <w:vAlign w:val="center"/>
          </w:tcPr>
          <w:p w14:paraId="25BFB419" w14:textId="77777777" w:rsidR="00000000" w:rsidRDefault="0001688F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466CDFA0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bCs/>
                <w:iCs/>
                <w:kern w:val="0"/>
                <w:szCs w:val="21"/>
              </w:rPr>
            </w:pPr>
            <w:r>
              <w:rPr>
                <w:rFonts w:ascii="宋体" w:hAnsi="宋体" w:cs="隶书" w:hint="eastAsia"/>
                <w:bCs/>
                <w:iCs/>
                <w:kern w:val="0"/>
                <w:szCs w:val="21"/>
              </w:rPr>
              <w:t>秋</w:t>
            </w:r>
          </w:p>
        </w:tc>
        <w:tc>
          <w:tcPr>
            <w:tcW w:w="713" w:type="dxa"/>
            <w:vAlign w:val="center"/>
          </w:tcPr>
          <w:p w14:paraId="59CBCDF9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iCs/>
                <w:kern w:val="0"/>
                <w:szCs w:val="21"/>
              </w:rPr>
            </w:pPr>
            <w:r>
              <w:rPr>
                <w:rFonts w:ascii="宋体" w:hAnsi="宋体" w:cs="隶书" w:hint="eastAsia"/>
                <w:iCs/>
                <w:kern w:val="0"/>
                <w:szCs w:val="21"/>
              </w:rPr>
              <w:t>5</w:t>
            </w:r>
          </w:p>
        </w:tc>
        <w:tc>
          <w:tcPr>
            <w:tcW w:w="1138" w:type="dxa"/>
            <w:vAlign w:val="center"/>
          </w:tcPr>
          <w:p w14:paraId="7AA9A2EB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82" w:type="dxa"/>
            <w:vAlign w:val="center"/>
          </w:tcPr>
          <w:p w14:paraId="58DC0CED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14:paraId="0CE8CE2C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743E83E6" w14:textId="77777777">
        <w:trPr>
          <w:cantSplit/>
          <w:trHeight w:val="314"/>
        </w:trPr>
        <w:tc>
          <w:tcPr>
            <w:tcW w:w="1283" w:type="dxa"/>
            <w:vMerge/>
            <w:vAlign w:val="center"/>
          </w:tcPr>
          <w:p w14:paraId="022868CB" w14:textId="77777777" w:rsidR="00000000" w:rsidRDefault="0001688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31" w:type="dxa"/>
          </w:tcPr>
          <w:p w14:paraId="6348F408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1152322020385</w:t>
            </w:r>
          </w:p>
        </w:tc>
        <w:tc>
          <w:tcPr>
            <w:tcW w:w="2737" w:type="dxa"/>
            <w:vAlign w:val="center"/>
          </w:tcPr>
          <w:p w14:paraId="00C6D145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隶书"/>
                <w:bCs/>
                <w:iCs/>
                <w:kern w:val="0"/>
                <w:szCs w:val="21"/>
                <w:highlight w:val="yellow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国外音乐教育理论体系研究</w:t>
            </w:r>
          </w:p>
        </w:tc>
        <w:tc>
          <w:tcPr>
            <w:tcW w:w="585" w:type="dxa"/>
            <w:vAlign w:val="center"/>
          </w:tcPr>
          <w:p w14:paraId="6656FFEF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隶书"/>
                <w:bCs/>
                <w:iCs/>
                <w:kern w:val="0"/>
                <w:szCs w:val="21"/>
                <w:highlight w:val="yellow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2</w:t>
            </w:r>
          </w:p>
        </w:tc>
        <w:tc>
          <w:tcPr>
            <w:tcW w:w="797" w:type="dxa"/>
            <w:vAlign w:val="center"/>
          </w:tcPr>
          <w:p w14:paraId="32A552B0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/>
                <w:bCs/>
                <w:iCs/>
                <w:kern w:val="0"/>
                <w:szCs w:val="21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36</w:t>
            </w:r>
          </w:p>
        </w:tc>
        <w:tc>
          <w:tcPr>
            <w:tcW w:w="750" w:type="dxa"/>
            <w:gridSpan w:val="2"/>
            <w:vAlign w:val="center"/>
          </w:tcPr>
          <w:p w14:paraId="0B61E73B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/>
                <w:bCs/>
                <w:iCs/>
                <w:kern w:val="0"/>
                <w:szCs w:val="21"/>
              </w:rPr>
            </w:pPr>
          </w:p>
        </w:tc>
        <w:tc>
          <w:tcPr>
            <w:tcW w:w="854" w:type="dxa"/>
            <w:gridSpan w:val="2"/>
            <w:vAlign w:val="center"/>
          </w:tcPr>
          <w:p w14:paraId="45F08C3D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bCs/>
                <w:iCs/>
                <w:kern w:val="0"/>
                <w:szCs w:val="21"/>
              </w:rPr>
            </w:pPr>
          </w:p>
        </w:tc>
        <w:tc>
          <w:tcPr>
            <w:tcW w:w="1309" w:type="dxa"/>
            <w:vAlign w:val="center"/>
          </w:tcPr>
          <w:p w14:paraId="3840D6C7" w14:textId="77777777" w:rsidR="00000000" w:rsidRDefault="0001688F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A7C693C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bCs/>
                <w:iCs/>
                <w:kern w:val="0"/>
                <w:szCs w:val="21"/>
              </w:rPr>
            </w:pPr>
            <w:r>
              <w:rPr>
                <w:rFonts w:ascii="宋体" w:hAnsi="宋体" w:cs="隶书" w:hint="eastAsia"/>
                <w:bCs/>
                <w:iCs/>
                <w:kern w:val="0"/>
                <w:szCs w:val="21"/>
              </w:rPr>
              <w:t>春</w:t>
            </w:r>
          </w:p>
        </w:tc>
        <w:tc>
          <w:tcPr>
            <w:tcW w:w="713" w:type="dxa"/>
            <w:vAlign w:val="center"/>
          </w:tcPr>
          <w:p w14:paraId="01DDED94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iCs/>
                <w:kern w:val="0"/>
                <w:szCs w:val="21"/>
              </w:rPr>
            </w:pPr>
            <w:r>
              <w:rPr>
                <w:rFonts w:ascii="宋体" w:hAnsi="宋体" w:cs="隶书" w:hint="eastAsia"/>
                <w:iCs/>
                <w:kern w:val="0"/>
                <w:szCs w:val="21"/>
              </w:rPr>
              <w:t>6</w:t>
            </w:r>
          </w:p>
        </w:tc>
        <w:tc>
          <w:tcPr>
            <w:tcW w:w="1138" w:type="dxa"/>
            <w:vAlign w:val="center"/>
          </w:tcPr>
          <w:p w14:paraId="39F004E2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82" w:type="dxa"/>
            <w:vAlign w:val="center"/>
          </w:tcPr>
          <w:p w14:paraId="47F81BD5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14:paraId="1450A109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44BB4DEC" w14:textId="77777777">
        <w:trPr>
          <w:cantSplit/>
          <w:trHeight w:val="314"/>
        </w:trPr>
        <w:tc>
          <w:tcPr>
            <w:tcW w:w="1283" w:type="dxa"/>
            <w:vMerge/>
            <w:vAlign w:val="center"/>
          </w:tcPr>
          <w:p w14:paraId="1D570026" w14:textId="77777777" w:rsidR="00000000" w:rsidRDefault="0001688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31" w:type="dxa"/>
          </w:tcPr>
          <w:p w14:paraId="2DAD735E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1152322020312</w:t>
            </w:r>
          </w:p>
        </w:tc>
        <w:tc>
          <w:tcPr>
            <w:tcW w:w="2737" w:type="dxa"/>
            <w:vAlign w:val="center"/>
          </w:tcPr>
          <w:p w14:paraId="722FB483" w14:textId="77777777" w:rsidR="00000000" w:rsidRDefault="0001688F">
            <w:pPr>
              <w:spacing w:line="320" w:lineRule="exact"/>
              <w:jc w:val="center"/>
              <w:rPr>
                <w:rFonts w:ascii="宋体" w:hAnsi="宋体" w:cs="隶书" w:hint="eastAsia"/>
                <w:bCs/>
                <w:iCs/>
                <w:kern w:val="0"/>
                <w:szCs w:val="21"/>
              </w:rPr>
            </w:pPr>
            <w:r>
              <w:rPr>
                <w:rFonts w:ascii="宋体" w:hAnsi="宋体" w:cs="宋体" w:hint="eastAsia"/>
              </w:rPr>
              <w:t>中</w:t>
            </w:r>
            <w:r>
              <w:rPr>
                <w:rFonts w:ascii="宋体" w:hAnsi="宋体" w:cs="宋体" w:hint="eastAsia"/>
              </w:rPr>
              <w:t>外</w:t>
            </w:r>
            <w:r>
              <w:rPr>
                <w:rFonts w:ascii="宋体" w:hAnsi="宋体" w:cs="宋体" w:hint="eastAsia"/>
              </w:rPr>
              <w:t>教育</w:t>
            </w:r>
            <w:r>
              <w:rPr>
                <w:rFonts w:ascii="宋体" w:hAnsi="宋体" w:cs="宋体"/>
              </w:rPr>
              <w:t>名著导读</w:t>
            </w:r>
          </w:p>
        </w:tc>
        <w:tc>
          <w:tcPr>
            <w:tcW w:w="585" w:type="dxa"/>
            <w:vAlign w:val="center"/>
          </w:tcPr>
          <w:p w14:paraId="2B2CFDDA" w14:textId="77777777" w:rsidR="00000000" w:rsidRDefault="0001688F">
            <w:pPr>
              <w:spacing w:line="320" w:lineRule="exact"/>
              <w:jc w:val="center"/>
              <w:rPr>
                <w:rFonts w:ascii="宋体" w:hAnsi="宋体" w:cs="隶书" w:hint="eastAsia"/>
                <w:bCs/>
                <w:iCs/>
                <w:kern w:val="0"/>
                <w:szCs w:val="21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797" w:type="dxa"/>
            <w:vAlign w:val="center"/>
          </w:tcPr>
          <w:p w14:paraId="78135C33" w14:textId="77777777" w:rsidR="00000000" w:rsidRDefault="0001688F">
            <w:pPr>
              <w:spacing w:line="320" w:lineRule="exact"/>
              <w:jc w:val="center"/>
              <w:rPr>
                <w:rFonts w:ascii="宋体" w:eastAsia="宋体" w:hAnsi="宋体" w:cs="隶书"/>
                <w:bCs/>
                <w:iCs/>
                <w:kern w:val="0"/>
                <w:szCs w:val="21"/>
              </w:rPr>
            </w:pPr>
            <w:r>
              <w:rPr>
                <w:rFonts w:ascii="宋体" w:hAnsi="宋体" w:cs="宋体" w:hint="eastAsia"/>
              </w:rPr>
              <w:t>36</w:t>
            </w:r>
          </w:p>
        </w:tc>
        <w:tc>
          <w:tcPr>
            <w:tcW w:w="763" w:type="dxa"/>
            <w:gridSpan w:val="3"/>
            <w:vAlign w:val="center"/>
          </w:tcPr>
          <w:p w14:paraId="19C4FFB9" w14:textId="77777777" w:rsidR="00000000" w:rsidRDefault="0001688F">
            <w:pPr>
              <w:spacing w:line="320" w:lineRule="exact"/>
              <w:jc w:val="center"/>
              <w:rPr>
                <w:rFonts w:ascii="宋体" w:hAnsi="宋体" w:cs="隶书" w:hint="eastAsia"/>
                <w:bCs/>
                <w:iCs/>
                <w:kern w:val="0"/>
                <w:szCs w:val="21"/>
              </w:rPr>
            </w:pPr>
          </w:p>
        </w:tc>
        <w:tc>
          <w:tcPr>
            <w:tcW w:w="841" w:type="dxa"/>
            <w:vAlign w:val="center"/>
          </w:tcPr>
          <w:p w14:paraId="359324F7" w14:textId="77777777" w:rsidR="00000000" w:rsidRDefault="0001688F">
            <w:pPr>
              <w:spacing w:line="320" w:lineRule="exact"/>
              <w:jc w:val="center"/>
              <w:rPr>
                <w:rFonts w:ascii="宋体" w:eastAsia="宋体" w:hAnsi="宋体" w:cs="隶书"/>
                <w:bCs/>
                <w:iCs/>
                <w:kern w:val="0"/>
                <w:szCs w:val="21"/>
              </w:rPr>
            </w:pPr>
          </w:p>
        </w:tc>
        <w:tc>
          <w:tcPr>
            <w:tcW w:w="1309" w:type="dxa"/>
            <w:vAlign w:val="center"/>
          </w:tcPr>
          <w:p w14:paraId="68FDD984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D8E8939" w14:textId="77777777" w:rsidR="00000000" w:rsidRDefault="0001688F">
            <w:pPr>
              <w:spacing w:line="320" w:lineRule="exact"/>
              <w:jc w:val="center"/>
              <w:rPr>
                <w:rFonts w:ascii="宋体" w:hAnsi="宋体" w:cs="隶书" w:hint="eastAsia"/>
                <w:bCs/>
                <w:iCs/>
                <w:kern w:val="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春</w:t>
            </w:r>
          </w:p>
        </w:tc>
        <w:tc>
          <w:tcPr>
            <w:tcW w:w="713" w:type="dxa"/>
            <w:vAlign w:val="center"/>
          </w:tcPr>
          <w:p w14:paraId="10333B9B" w14:textId="77777777" w:rsidR="00000000" w:rsidRDefault="0001688F">
            <w:pPr>
              <w:spacing w:line="320" w:lineRule="exact"/>
              <w:jc w:val="center"/>
              <w:rPr>
                <w:rFonts w:ascii="宋体" w:hAnsi="宋体" w:cs="隶书" w:hint="eastAsia"/>
                <w:iCs/>
                <w:kern w:val="0"/>
                <w:szCs w:val="21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  <w:tc>
          <w:tcPr>
            <w:tcW w:w="1138" w:type="dxa"/>
            <w:vAlign w:val="center"/>
          </w:tcPr>
          <w:p w14:paraId="1882725E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82" w:type="dxa"/>
            <w:vAlign w:val="center"/>
          </w:tcPr>
          <w:p w14:paraId="5F6A3772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14:paraId="08DDEC34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2AF12E4B" w14:textId="77777777">
        <w:trPr>
          <w:cantSplit/>
          <w:trHeight w:val="90"/>
        </w:trPr>
        <w:tc>
          <w:tcPr>
            <w:tcW w:w="1283" w:type="dxa"/>
            <w:vMerge/>
            <w:vAlign w:val="center"/>
          </w:tcPr>
          <w:p w14:paraId="60A93811" w14:textId="77777777" w:rsidR="00000000" w:rsidRDefault="0001688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31" w:type="dxa"/>
          </w:tcPr>
          <w:p w14:paraId="56D8BC24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1152322020324</w:t>
            </w:r>
          </w:p>
        </w:tc>
        <w:tc>
          <w:tcPr>
            <w:tcW w:w="2737" w:type="dxa"/>
            <w:vAlign w:val="center"/>
          </w:tcPr>
          <w:p w14:paraId="53B6945B" w14:textId="77777777" w:rsidR="00000000" w:rsidRDefault="0001688F">
            <w:pPr>
              <w:spacing w:line="320" w:lineRule="exact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hAnsi="宋体" w:cs="宋体" w:hint="eastAsia"/>
              </w:rPr>
              <w:t>教育学学科思想</w:t>
            </w:r>
          </w:p>
        </w:tc>
        <w:tc>
          <w:tcPr>
            <w:tcW w:w="585" w:type="dxa"/>
            <w:vAlign w:val="center"/>
          </w:tcPr>
          <w:p w14:paraId="1E665AC0" w14:textId="77777777" w:rsidR="00000000" w:rsidRDefault="0001688F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797" w:type="dxa"/>
            <w:vAlign w:val="center"/>
          </w:tcPr>
          <w:p w14:paraId="57B43C9C" w14:textId="77777777" w:rsidR="00000000" w:rsidRDefault="0001688F">
            <w:pPr>
              <w:spacing w:line="320" w:lineRule="exact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hAnsi="宋体" w:cs="宋体" w:hint="eastAsia"/>
              </w:rPr>
              <w:t>36</w:t>
            </w:r>
          </w:p>
        </w:tc>
        <w:tc>
          <w:tcPr>
            <w:tcW w:w="763" w:type="dxa"/>
            <w:gridSpan w:val="3"/>
            <w:vAlign w:val="center"/>
          </w:tcPr>
          <w:p w14:paraId="388603BD" w14:textId="77777777" w:rsidR="00000000" w:rsidRDefault="0001688F">
            <w:pPr>
              <w:spacing w:line="320" w:lineRule="exact"/>
              <w:jc w:val="center"/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841" w:type="dxa"/>
            <w:vAlign w:val="center"/>
          </w:tcPr>
          <w:p w14:paraId="084A460D" w14:textId="77777777" w:rsidR="00000000" w:rsidRDefault="0001688F">
            <w:pPr>
              <w:spacing w:line="320" w:lineRule="exact"/>
              <w:jc w:val="center"/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309" w:type="dxa"/>
            <w:vAlign w:val="center"/>
          </w:tcPr>
          <w:p w14:paraId="246E12C7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DD31CA8" w14:textId="77777777" w:rsidR="00000000" w:rsidRDefault="0001688F">
            <w:pPr>
              <w:spacing w:line="320" w:lineRule="exact"/>
              <w:jc w:val="center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秋</w:t>
            </w:r>
          </w:p>
        </w:tc>
        <w:tc>
          <w:tcPr>
            <w:tcW w:w="713" w:type="dxa"/>
            <w:vAlign w:val="center"/>
          </w:tcPr>
          <w:p w14:paraId="16FF33FF" w14:textId="77777777" w:rsidR="00000000" w:rsidRDefault="0001688F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7</w:t>
            </w:r>
          </w:p>
        </w:tc>
        <w:tc>
          <w:tcPr>
            <w:tcW w:w="1138" w:type="dxa"/>
            <w:vAlign w:val="center"/>
          </w:tcPr>
          <w:p w14:paraId="577A84BE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szCs w:val="21"/>
                <w:highlight w:val="red"/>
              </w:rPr>
            </w:pPr>
          </w:p>
        </w:tc>
        <w:tc>
          <w:tcPr>
            <w:tcW w:w="882" w:type="dxa"/>
            <w:vAlign w:val="center"/>
          </w:tcPr>
          <w:p w14:paraId="12435554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14:paraId="3C2D24FF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59295AE3" w14:textId="77777777">
        <w:trPr>
          <w:cantSplit/>
          <w:trHeight w:val="90"/>
        </w:trPr>
        <w:tc>
          <w:tcPr>
            <w:tcW w:w="1283" w:type="dxa"/>
            <w:vMerge/>
            <w:vAlign w:val="center"/>
          </w:tcPr>
          <w:p w14:paraId="0189BD0E" w14:textId="77777777" w:rsidR="00000000" w:rsidRDefault="0001688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31" w:type="dxa"/>
          </w:tcPr>
          <w:p w14:paraId="1C267258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1152322020386</w:t>
            </w:r>
          </w:p>
        </w:tc>
        <w:tc>
          <w:tcPr>
            <w:tcW w:w="2737" w:type="dxa"/>
            <w:vAlign w:val="center"/>
          </w:tcPr>
          <w:p w14:paraId="09FD4C8D" w14:textId="77777777" w:rsidR="00000000" w:rsidRDefault="0001688F">
            <w:pPr>
              <w:spacing w:line="32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幼儿认知与学习</w:t>
            </w:r>
            <w:r>
              <w:rPr>
                <w:rFonts w:ascii="宋体" w:hAnsi="宋体" w:hint="eastAsia"/>
                <w:bCs/>
                <w:szCs w:val="21"/>
              </w:rPr>
              <w:t>▲</w:t>
            </w:r>
          </w:p>
        </w:tc>
        <w:tc>
          <w:tcPr>
            <w:tcW w:w="585" w:type="dxa"/>
            <w:vAlign w:val="center"/>
          </w:tcPr>
          <w:p w14:paraId="556E6D23" w14:textId="77777777" w:rsidR="00000000" w:rsidRDefault="0001688F">
            <w:pPr>
              <w:spacing w:line="32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797" w:type="dxa"/>
            <w:vAlign w:val="center"/>
          </w:tcPr>
          <w:p w14:paraId="085DCAD9" w14:textId="77777777" w:rsidR="00000000" w:rsidRDefault="0001688F">
            <w:pPr>
              <w:spacing w:line="32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763" w:type="dxa"/>
            <w:gridSpan w:val="3"/>
            <w:vAlign w:val="center"/>
          </w:tcPr>
          <w:p w14:paraId="113B8AA7" w14:textId="77777777" w:rsidR="00000000" w:rsidRDefault="0001688F">
            <w:pPr>
              <w:spacing w:line="320" w:lineRule="exac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41" w:type="dxa"/>
            <w:vAlign w:val="center"/>
          </w:tcPr>
          <w:p w14:paraId="3442D567" w14:textId="77777777" w:rsidR="00000000" w:rsidRDefault="0001688F">
            <w:pPr>
              <w:spacing w:line="320" w:lineRule="exact"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309" w:type="dxa"/>
            <w:vAlign w:val="center"/>
          </w:tcPr>
          <w:p w14:paraId="030194C2" w14:textId="77777777" w:rsidR="00000000" w:rsidRDefault="0001688F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EB47CC3" w14:textId="77777777" w:rsidR="00000000" w:rsidRDefault="0001688F">
            <w:pPr>
              <w:spacing w:line="320" w:lineRule="exact"/>
              <w:jc w:val="center"/>
              <w:rPr>
                <w:rFonts w:ascii="宋体" w:hAnsi="宋体" w:hint="eastAsia"/>
                <w:bCs/>
                <w:iCs/>
                <w:szCs w:val="21"/>
              </w:rPr>
            </w:pPr>
            <w:r>
              <w:rPr>
                <w:rFonts w:ascii="宋体" w:hAnsi="宋体" w:hint="eastAsia"/>
                <w:bCs/>
                <w:iCs/>
                <w:szCs w:val="21"/>
              </w:rPr>
              <w:t>春</w:t>
            </w:r>
          </w:p>
        </w:tc>
        <w:tc>
          <w:tcPr>
            <w:tcW w:w="713" w:type="dxa"/>
            <w:vAlign w:val="center"/>
          </w:tcPr>
          <w:p w14:paraId="1D233E14" w14:textId="77777777" w:rsidR="00000000" w:rsidRDefault="0001688F">
            <w:pPr>
              <w:spacing w:line="320" w:lineRule="exact"/>
              <w:jc w:val="center"/>
              <w:rPr>
                <w:rFonts w:ascii="宋体" w:hAnsi="宋体" w:hint="eastAsia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6</w:t>
            </w:r>
          </w:p>
        </w:tc>
        <w:tc>
          <w:tcPr>
            <w:tcW w:w="1138" w:type="dxa"/>
            <w:vAlign w:val="center"/>
          </w:tcPr>
          <w:p w14:paraId="6C114BC5" w14:textId="77777777" w:rsidR="00000000" w:rsidRDefault="0001688F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882" w:type="dxa"/>
            <w:vAlign w:val="center"/>
          </w:tcPr>
          <w:p w14:paraId="6E94C1D8" w14:textId="77777777" w:rsidR="00000000" w:rsidRDefault="0001688F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14:paraId="5BDD7048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0305AF72" w14:textId="77777777">
        <w:trPr>
          <w:cantSplit/>
          <w:trHeight w:val="90"/>
        </w:trPr>
        <w:tc>
          <w:tcPr>
            <w:tcW w:w="1283" w:type="dxa"/>
            <w:vMerge/>
            <w:vAlign w:val="center"/>
          </w:tcPr>
          <w:p w14:paraId="2290A36A" w14:textId="77777777" w:rsidR="00000000" w:rsidRDefault="0001688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31" w:type="dxa"/>
          </w:tcPr>
          <w:p w14:paraId="21D9D108" w14:textId="77777777" w:rsidR="00000000" w:rsidRDefault="0001688F">
            <w:pPr>
              <w:jc w:val="left"/>
              <w:rPr>
                <w:rFonts w:ascii="Times New Roman" w:eastAsia="Times New Roman" w:hAnsi="Times New Roman" w:hint="eastAsia"/>
                <w:sz w:val="18"/>
              </w:rPr>
            </w:pPr>
          </w:p>
        </w:tc>
        <w:tc>
          <w:tcPr>
            <w:tcW w:w="2737" w:type="dxa"/>
            <w:vAlign w:val="center"/>
          </w:tcPr>
          <w:p w14:paraId="3C34EA3C" w14:textId="77777777" w:rsidR="00000000" w:rsidRDefault="0001688F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hAnsi="宋体" w:hint="eastAsia"/>
                <w:bCs/>
                <w:szCs w:val="21"/>
              </w:rPr>
              <w:t>哲学通论▲</w:t>
            </w:r>
          </w:p>
          <w:p w14:paraId="550AE0D4" w14:textId="77777777" w:rsidR="00000000" w:rsidRDefault="0001688F">
            <w:pPr>
              <w:spacing w:line="320" w:lineRule="exact"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eastAsia="宋体" w:hAnsi="宋体" w:cs="宋体" w:hint="eastAsia"/>
              </w:rPr>
              <w:t>（学校大类平台课）</w:t>
            </w:r>
          </w:p>
        </w:tc>
        <w:tc>
          <w:tcPr>
            <w:tcW w:w="585" w:type="dxa"/>
            <w:vAlign w:val="center"/>
          </w:tcPr>
          <w:p w14:paraId="1D600779" w14:textId="77777777" w:rsidR="00000000" w:rsidRDefault="0001688F">
            <w:pPr>
              <w:spacing w:line="32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797" w:type="dxa"/>
            <w:vAlign w:val="center"/>
          </w:tcPr>
          <w:p w14:paraId="080B7A5D" w14:textId="77777777" w:rsidR="00000000" w:rsidRDefault="0001688F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hint="eastAsia"/>
                <w:szCs w:val="21"/>
              </w:rPr>
              <w:t>36</w:t>
            </w:r>
          </w:p>
        </w:tc>
        <w:tc>
          <w:tcPr>
            <w:tcW w:w="763" w:type="dxa"/>
            <w:gridSpan w:val="3"/>
            <w:vAlign w:val="center"/>
          </w:tcPr>
          <w:p w14:paraId="3B61E740" w14:textId="77777777" w:rsidR="00000000" w:rsidRDefault="0001688F">
            <w:pPr>
              <w:jc w:val="center"/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841" w:type="dxa"/>
            <w:vAlign w:val="center"/>
          </w:tcPr>
          <w:p w14:paraId="35F15532" w14:textId="77777777" w:rsidR="00000000" w:rsidRDefault="0001688F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309" w:type="dxa"/>
            <w:vAlign w:val="center"/>
          </w:tcPr>
          <w:p w14:paraId="065E3BEE" w14:textId="77777777" w:rsidR="00000000" w:rsidRDefault="0001688F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82DC7FD" w14:textId="77777777" w:rsidR="00000000" w:rsidRDefault="0001688F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hint="eastAsia"/>
              </w:rPr>
              <w:t>秋</w:t>
            </w:r>
          </w:p>
        </w:tc>
        <w:tc>
          <w:tcPr>
            <w:tcW w:w="713" w:type="dxa"/>
            <w:vAlign w:val="center"/>
          </w:tcPr>
          <w:p w14:paraId="3F5E2D65" w14:textId="77777777" w:rsidR="00000000" w:rsidRDefault="0001688F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hint="eastAsia"/>
                <w:szCs w:val="24"/>
              </w:rPr>
              <w:t>2</w:t>
            </w:r>
          </w:p>
        </w:tc>
        <w:tc>
          <w:tcPr>
            <w:tcW w:w="1138" w:type="dxa"/>
            <w:vAlign w:val="center"/>
          </w:tcPr>
          <w:p w14:paraId="1B005888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szCs w:val="21"/>
                <w:highlight w:val="red"/>
              </w:rPr>
            </w:pPr>
          </w:p>
        </w:tc>
        <w:tc>
          <w:tcPr>
            <w:tcW w:w="882" w:type="dxa"/>
            <w:vAlign w:val="center"/>
          </w:tcPr>
          <w:p w14:paraId="77510EE7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14:paraId="7BB5A847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4B9B566B" w14:textId="77777777">
        <w:trPr>
          <w:cantSplit/>
          <w:trHeight w:val="90"/>
        </w:trPr>
        <w:tc>
          <w:tcPr>
            <w:tcW w:w="1283" w:type="dxa"/>
            <w:vMerge/>
            <w:vAlign w:val="center"/>
          </w:tcPr>
          <w:p w14:paraId="0C286170" w14:textId="77777777" w:rsidR="00000000" w:rsidRDefault="0001688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31" w:type="dxa"/>
          </w:tcPr>
          <w:p w14:paraId="042EC1F0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eastAsia="Times New Roman" w:hAnsi="Times New Roman" w:hint="eastAsia"/>
                <w:sz w:val="18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1152322020331</w:t>
            </w:r>
          </w:p>
        </w:tc>
        <w:tc>
          <w:tcPr>
            <w:tcW w:w="2737" w:type="dxa"/>
            <w:vAlign w:val="center"/>
          </w:tcPr>
          <w:p w14:paraId="10D2B9CC" w14:textId="77777777" w:rsidR="00000000" w:rsidRDefault="0001688F">
            <w:pPr>
              <w:spacing w:line="320" w:lineRule="exact"/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hint="eastAsia"/>
                <w:bCs/>
                <w:szCs w:val="21"/>
              </w:rPr>
              <w:t>教育研究方法▲</w:t>
            </w:r>
          </w:p>
        </w:tc>
        <w:tc>
          <w:tcPr>
            <w:tcW w:w="585" w:type="dxa"/>
            <w:vAlign w:val="center"/>
          </w:tcPr>
          <w:p w14:paraId="7F2E725E" w14:textId="77777777" w:rsidR="00000000" w:rsidRDefault="0001688F">
            <w:pPr>
              <w:spacing w:line="320" w:lineRule="exact"/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797" w:type="dxa"/>
            <w:vAlign w:val="center"/>
          </w:tcPr>
          <w:p w14:paraId="33E6805A" w14:textId="77777777" w:rsidR="00000000" w:rsidRDefault="0001688F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hint="eastAsia"/>
                <w:szCs w:val="21"/>
              </w:rPr>
              <w:t>36</w:t>
            </w:r>
          </w:p>
        </w:tc>
        <w:tc>
          <w:tcPr>
            <w:tcW w:w="763" w:type="dxa"/>
            <w:gridSpan w:val="3"/>
            <w:vAlign w:val="center"/>
          </w:tcPr>
          <w:p w14:paraId="2CD6CE72" w14:textId="77777777" w:rsidR="00000000" w:rsidRDefault="0001688F">
            <w:pPr>
              <w:jc w:val="center"/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841" w:type="dxa"/>
            <w:vAlign w:val="center"/>
          </w:tcPr>
          <w:p w14:paraId="47BAA569" w14:textId="77777777" w:rsidR="00000000" w:rsidRDefault="0001688F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309" w:type="dxa"/>
            <w:vAlign w:val="center"/>
          </w:tcPr>
          <w:p w14:paraId="5E68773F" w14:textId="77777777" w:rsidR="00000000" w:rsidRDefault="0001688F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8B39E60" w14:textId="77777777" w:rsidR="00000000" w:rsidRDefault="0001688F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hint="eastAsia"/>
              </w:rPr>
              <w:t>秋</w:t>
            </w:r>
          </w:p>
        </w:tc>
        <w:tc>
          <w:tcPr>
            <w:tcW w:w="713" w:type="dxa"/>
            <w:vAlign w:val="center"/>
          </w:tcPr>
          <w:p w14:paraId="4DCFB7B2" w14:textId="77777777" w:rsidR="00000000" w:rsidRDefault="0001688F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hint="eastAsia"/>
                <w:szCs w:val="24"/>
              </w:rPr>
              <w:t>7</w:t>
            </w:r>
          </w:p>
        </w:tc>
        <w:tc>
          <w:tcPr>
            <w:tcW w:w="1138" w:type="dxa"/>
            <w:vAlign w:val="center"/>
          </w:tcPr>
          <w:p w14:paraId="34C6F3F1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szCs w:val="21"/>
                <w:highlight w:val="red"/>
              </w:rPr>
            </w:pPr>
          </w:p>
        </w:tc>
        <w:tc>
          <w:tcPr>
            <w:tcW w:w="882" w:type="dxa"/>
            <w:vAlign w:val="center"/>
          </w:tcPr>
          <w:p w14:paraId="4F893AF1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14:paraId="5EA719F3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7C9AA026" w14:textId="77777777">
        <w:trPr>
          <w:cantSplit/>
          <w:trHeight w:val="90"/>
        </w:trPr>
        <w:tc>
          <w:tcPr>
            <w:tcW w:w="1283" w:type="dxa"/>
            <w:vMerge/>
            <w:vAlign w:val="center"/>
          </w:tcPr>
          <w:p w14:paraId="214F2A3A" w14:textId="77777777" w:rsidR="00000000" w:rsidRDefault="0001688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31" w:type="dxa"/>
          </w:tcPr>
          <w:p w14:paraId="7513C75D" w14:textId="77777777" w:rsidR="00000000" w:rsidRDefault="0001688F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eastAsia="Times New Roman" w:hAnsi="Times New Roman" w:hint="eastAsia"/>
                <w:sz w:val="18"/>
              </w:rPr>
            </w:pPr>
            <w:r>
              <w:rPr>
                <w:rFonts w:ascii="宋体" w:hAnsi="宋体"/>
                <w:sz w:val="16"/>
                <w:szCs w:val="21"/>
              </w:rPr>
              <w:t>1152322020304</w:t>
            </w:r>
          </w:p>
        </w:tc>
        <w:tc>
          <w:tcPr>
            <w:tcW w:w="2737" w:type="dxa"/>
            <w:vAlign w:val="center"/>
          </w:tcPr>
          <w:p w14:paraId="12D421E4" w14:textId="77777777" w:rsidR="00000000" w:rsidRDefault="0001688F">
            <w:pPr>
              <w:spacing w:line="320" w:lineRule="exact"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教育统计与</w:t>
            </w:r>
            <w:r>
              <w:rPr>
                <w:rFonts w:ascii="宋体" w:hAnsi="宋体" w:hint="eastAsia"/>
                <w:bCs/>
                <w:szCs w:val="21"/>
              </w:rPr>
              <w:t>SPSS</w:t>
            </w:r>
            <w:r>
              <w:rPr>
                <w:rFonts w:ascii="宋体" w:hAnsi="宋体" w:hint="eastAsia"/>
                <w:bCs/>
                <w:szCs w:val="21"/>
              </w:rPr>
              <w:t>应用▲</w:t>
            </w:r>
          </w:p>
        </w:tc>
        <w:tc>
          <w:tcPr>
            <w:tcW w:w="585" w:type="dxa"/>
            <w:vAlign w:val="center"/>
          </w:tcPr>
          <w:p w14:paraId="6F24D8E7" w14:textId="77777777" w:rsidR="00000000" w:rsidRDefault="0001688F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797" w:type="dxa"/>
            <w:vAlign w:val="center"/>
          </w:tcPr>
          <w:p w14:paraId="73A21525" w14:textId="77777777" w:rsidR="00000000" w:rsidRDefault="0001688F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hint="eastAsia"/>
              </w:rPr>
              <w:t>64</w:t>
            </w:r>
          </w:p>
        </w:tc>
        <w:tc>
          <w:tcPr>
            <w:tcW w:w="763" w:type="dxa"/>
            <w:gridSpan w:val="3"/>
            <w:vAlign w:val="center"/>
          </w:tcPr>
          <w:p w14:paraId="2C1216C4" w14:textId="77777777" w:rsidR="00000000" w:rsidRDefault="0001688F">
            <w:pPr>
              <w:jc w:val="center"/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841" w:type="dxa"/>
            <w:vAlign w:val="center"/>
          </w:tcPr>
          <w:p w14:paraId="4D002D73" w14:textId="77777777" w:rsidR="00000000" w:rsidRDefault="0001688F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309" w:type="dxa"/>
            <w:vAlign w:val="center"/>
          </w:tcPr>
          <w:p w14:paraId="1ADC8339" w14:textId="77777777" w:rsidR="00000000" w:rsidRDefault="0001688F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8A2F182" w14:textId="77777777" w:rsidR="00000000" w:rsidRDefault="0001688F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hint="eastAsia"/>
              </w:rPr>
              <w:t>秋</w:t>
            </w:r>
          </w:p>
        </w:tc>
        <w:tc>
          <w:tcPr>
            <w:tcW w:w="713" w:type="dxa"/>
            <w:vAlign w:val="center"/>
          </w:tcPr>
          <w:p w14:paraId="3E17CCDC" w14:textId="77777777" w:rsidR="00000000" w:rsidRDefault="0001688F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138" w:type="dxa"/>
            <w:vAlign w:val="center"/>
          </w:tcPr>
          <w:p w14:paraId="321AFC73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szCs w:val="21"/>
                <w:highlight w:val="red"/>
              </w:rPr>
            </w:pPr>
          </w:p>
        </w:tc>
        <w:tc>
          <w:tcPr>
            <w:tcW w:w="882" w:type="dxa"/>
            <w:vAlign w:val="center"/>
          </w:tcPr>
          <w:p w14:paraId="50538A2A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14:paraId="2FE8448D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7EF7E5C9" w14:textId="77777777">
        <w:trPr>
          <w:cantSplit/>
          <w:trHeight w:val="90"/>
        </w:trPr>
        <w:tc>
          <w:tcPr>
            <w:tcW w:w="1283" w:type="dxa"/>
            <w:vMerge/>
            <w:vAlign w:val="center"/>
          </w:tcPr>
          <w:p w14:paraId="52FEC438" w14:textId="77777777" w:rsidR="00000000" w:rsidRDefault="0001688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31" w:type="dxa"/>
          </w:tcPr>
          <w:p w14:paraId="12BA8046" w14:textId="77777777" w:rsidR="00000000" w:rsidRDefault="0001688F">
            <w:pPr>
              <w:jc w:val="left"/>
              <w:rPr>
                <w:rFonts w:ascii="Times New Roman" w:eastAsia="Times New Roman" w:hAnsi="Times New Roman" w:hint="eastAsia"/>
                <w:sz w:val="18"/>
              </w:rPr>
            </w:pPr>
          </w:p>
        </w:tc>
        <w:tc>
          <w:tcPr>
            <w:tcW w:w="2737" w:type="dxa"/>
            <w:vAlign w:val="center"/>
          </w:tcPr>
          <w:p w14:paraId="17D7AE70" w14:textId="77777777" w:rsidR="00000000" w:rsidRDefault="0001688F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hAnsi="宋体" w:hint="eastAsia"/>
                <w:bCs/>
                <w:szCs w:val="21"/>
              </w:rPr>
              <w:t>西方思想史▲</w:t>
            </w:r>
          </w:p>
          <w:p w14:paraId="484BAA38" w14:textId="77777777" w:rsidR="00000000" w:rsidRDefault="0001688F">
            <w:pPr>
              <w:spacing w:line="320" w:lineRule="exact"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eastAsia="宋体" w:hAnsi="宋体" w:cs="宋体" w:hint="eastAsia"/>
              </w:rPr>
              <w:t>（学校大类平台课）</w:t>
            </w:r>
          </w:p>
        </w:tc>
        <w:tc>
          <w:tcPr>
            <w:tcW w:w="585" w:type="dxa"/>
            <w:vAlign w:val="center"/>
          </w:tcPr>
          <w:p w14:paraId="19CE14A4" w14:textId="77777777" w:rsidR="00000000" w:rsidRDefault="0001688F">
            <w:pPr>
              <w:spacing w:line="320" w:lineRule="exact"/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797" w:type="dxa"/>
            <w:vAlign w:val="center"/>
          </w:tcPr>
          <w:p w14:paraId="11FA9971" w14:textId="77777777" w:rsidR="00000000" w:rsidRDefault="0001688F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hint="eastAsia"/>
                <w:szCs w:val="21"/>
              </w:rPr>
              <w:t>36</w:t>
            </w:r>
          </w:p>
        </w:tc>
        <w:tc>
          <w:tcPr>
            <w:tcW w:w="763" w:type="dxa"/>
            <w:gridSpan w:val="3"/>
            <w:vAlign w:val="center"/>
          </w:tcPr>
          <w:p w14:paraId="55DD50ED" w14:textId="77777777" w:rsidR="00000000" w:rsidRDefault="0001688F">
            <w:pPr>
              <w:jc w:val="center"/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841" w:type="dxa"/>
            <w:vAlign w:val="center"/>
          </w:tcPr>
          <w:p w14:paraId="26767BE0" w14:textId="77777777" w:rsidR="00000000" w:rsidRDefault="0001688F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309" w:type="dxa"/>
            <w:vAlign w:val="center"/>
          </w:tcPr>
          <w:p w14:paraId="2A7B09CE" w14:textId="77777777" w:rsidR="00000000" w:rsidRDefault="0001688F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4D33FDF9" w14:textId="77777777" w:rsidR="00000000" w:rsidRDefault="0001688F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hint="eastAsia"/>
              </w:rPr>
              <w:t>秋</w:t>
            </w:r>
          </w:p>
        </w:tc>
        <w:tc>
          <w:tcPr>
            <w:tcW w:w="713" w:type="dxa"/>
            <w:vAlign w:val="center"/>
          </w:tcPr>
          <w:p w14:paraId="5EA32700" w14:textId="77777777" w:rsidR="00000000" w:rsidRDefault="0001688F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hint="eastAsia"/>
                <w:szCs w:val="24"/>
              </w:rPr>
              <w:t>1</w:t>
            </w:r>
          </w:p>
        </w:tc>
        <w:tc>
          <w:tcPr>
            <w:tcW w:w="1138" w:type="dxa"/>
            <w:vAlign w:val="center"/>
          </w:tcPr>
          <w:p w14:paraId="341C1A45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szCs w:val="21"/>
                <w:highlight w:val="red"/>
              </w:rPr>
            </w:pPr>
          </w:p>
        </w:tc>
        <w:tc>
          <w:tcPr>
            <w:tcW w:w="882" w:type="dxa"/>
            <w:vAlign w:val="center"/>
          </w:tcPr>
          <w:p w14:paraId="352898CB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14:paraId="717A6169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01F16AE5" w14:textId="77777777">
        <w:trPr>
          <w:cantSplit/>
          <w:trHeight w:val="323"/>
        </w:trPr>
        <w:tc>
          <w:tcPr>
            <w:tcW w:w="1283" w:type="dxa"/>
            <w:vMerge/>
            <w:vAlign w:val="center"/>
          </w:tcPr>
          <w:p w14:paraId="07375EE9" w14:textId="77777777" w:rsidR="00000000" w:rsidRDefault="0001688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31" w:type="dxa"/>
          </w:tcPr>
          <w:p w14:paraId="7240D31A" w14:textId="77777777" w:rsidR="00000000" w:rsidRDefault="0001688F">
            <w:pPr>
              <w:jc w:val="left"/>
              <w:rPr>
                <w:rFonts w:ascii="Times New Roman" w:eastAsia="Times New Roman" w:hAnsi="Times New Roman" w:hint="eastAsia"/>
                <w:sz w:val="18"/>
              </w:rPr>
            </w:pPr>
          </w:p>
        </w:tc>
        <w:tc>
          <w:tcPr>
            <w:tcW w:w="2737" w:type="dxa"/>
            <w:vAlign w:val="center"/>
          </w:tcPr>
          <w:p w14:paraId="3BEF9112" w14:textId="77777777" w:rsidR="00000000" w:rsidRDefault="0001688F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hAnsi="宋体" w:hint="eastAsia"/>
                <w:bCs/>
                <w:szCs w:val="21"/>
              </w:rPr>
              <w:t>中国思想史▲</w:t>
            </w:r>
          </w:p>
          <w:p w14:paraId="709D267E" w14:textId="77777777" w:rsidR="00000000" w:rsidRDefault="0001688F">
            <w:pPr>
              <w:spacing w:line="320" w:lineRule="exact"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eastAsia="宋体" w:hAnsi="宋体" w:cs="宋体" w:hint="eastAsia"/>
              </w:rPr>
              <w:t>（学校大类平台课）</w:t>
            </w:r>
          </w:p>
        </w:tc>
        <w:tc>
          <w:tcPr>
            <w:tcW w:w="585" w:type="dxa"/>
            <w:vAlign w:val="center"/>
          </w:tcPr>
          <w:p w14:paraId="57DAB080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797" w:type="dxa"/>
            <w:vAlign w:val="center"/>
          </w:tcPr>
          <w:p w14:paraId="7BB1FABC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36</w:t>
            </w:r>
          </w:p>
        </w:tc>
        <w:tc>
          <w:tcPr>
            <w:tcW w:w="763" w:type="dxa"/>
            <w:gridSpan w:val="3"/>
            <w:vAlign w:val="center"/>
          </w:tcPr>
          <w:p w14:paraId="75ECEF23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41" w:type="dxa"/>
            <w:vAlign w:val="center"/>
          </w:tcPr>
          <w:p w14:paraId="1D9F00D6" w14:textId="77777777" w:rsidR="00000000" w:rsidRDefault="0001688F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309" w:type="dxa"/>
            <w:vAlign w:val="center"/>
          </w:tcPr>
          <w:p w14:paraId="77EFD39A" w14:textId="77777777" w:rsidR="00000000" w:rsidRDefault="0001688F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4695AE2F" w14:textId="77777777" w:rsidR="00000000" w:rsidRDefault="0001688F">
            <w:pPr>
              <w:jc w:val="center"/>
              <w:rPr>
                <w:rFonts w:ascii="宋体" w:hAnsi="宋体"/>
                <w:bCs/>
                <w:iCs/>
                <w:szCs w:val="21"/>
              </w:rPr>
            </w:pPr>
            <w:r>
              <w:rPr>
                <w:rFonts w:ascii="宋体" w:hAnsi="宋体" w:hint="eastAsia"/>
              </w:rPr>
              <w:t>春</w:t>
            </w:r>
          </w:p>
        </w:tc>
        <w:tc>
          <w:tcPr>
            <w:tcW w:w="713" w:type="dxa"/>
            <w:vAlign w:val="center"/>
          </w:tcPr>
          <w:p w14:paraId="774828FF" w14:textId="77777777" w:rsidR="00000000" w:rsidRDefault="0001688F">
            <w:pPr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szCs w:val="24"/>
              </w:rPr>
              <w:t>2</w:t>
            </w:r>
          </w:p>
        </w:tc>
        <w:tc>
          <w:tcPr>
            <w:tcW w:w="1138" w:type="dxa"/>
            <w:vAlign w:val="center"/>
          </w:tcPr>
          <w:p w14:paraId="2659BC5E" w14:textId="77777777" w:rsidR="00000000" w:rsidRDefault="0001688F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882" w:type="dxa"/>
            <w:vAlign w:val="center"/>
          </w:tcPr>
          <w:p w14:paraId="5B9C3432" w14:textId="77777777" w:rsidR="00000000" w:rsidRDefault="0001688F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14:paraId="128B3809" w14:textId="77777777" w:rsidR="00000000" w:rsidRDefault="0001688F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</w:tr>
      <w:tr w:rsidR="00000000" w14:paraId="5847DC2F" w14:textId="77777777">
        <w:trPr>
          <w:cantSplit/>
          <w:trHeight w:val="227"/>
        </w:trPr>
        <w:tc>
          <w:tcPr>
            <w:tcW w:w="1283" w:type="dxa"/>
            <w:vMerge/>
            <w:vAlign w:val="center"/>
          </w:tcPr>
          <w:p w14:paraId="259E7A75" w14:textId="77777777" w:rsidR="00000000" w:rsidRDefault="0001688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475" w:type="dxa"/>
            <w:gridSpan w:val="13"/>
            <w:vAlign w:val="center"/>
          </w:tcPr>
          <w:p w14:paraId="4BCC94E0" w14:textId="77777777" w:rsidR="00000000" w:rsidRDefault="0001688F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系列</w:t>
            </w:r>
            <w:r>
              <w:rPr>
                <w:rFonts w:ascii="宋体" w:hAnsi="宋体" w:hint="eastAsia"/>
                <w:szCs w:val="21"/>
              </w:rPr>
              <w:t>二：实践课程</w:t>
            </w:r>
          </w:p>
        </w:tc>
        <w:tc>
          <w:tcPr>
            <w:tcW w:w="1266" w:type="dxa"/>
            <w:vMerge/>
            <w:vAlign w:val="center"/>
          </w:tcPr>
          <w:p w14:paraId="027832F7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4E08730F" w14:textId="77777777">
        <w:trPr>
          <w:cantSplit/>
          <w:trHeight w:val="227"/>
        </w:trPr>
        <w:tc>
          <w:tcPr>
            <w:tcW w:w="1283" w:type="dxa"/>
            <w:vMerge/>
            <w:vAlign w:val="center"/>
          </w:tcPr>
          <w:p w14:paraId="57D6E897" w14:textId="77777777" w:rsidR="00000000" w:rsidRDefault="0001688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31" w:type="dxa"/>
          </w:tcPr>
          <w:p w14:paraId="6AA5E0D0" w14:textId="77777777" w:rsidR="00000000" w:rsidRDefault="0001688F">
            <w:pPr>
              <w:jc w:val="left"/>
              <w:rPr>
                <w:rFonts w:ascii="Times New Roman" w:eastAsia="Times New Roman" w:hAnsi="Times New Roman" w:hint="eastAsia"/>
                <w:sz w:val="15"/>
                <w:szCs w:val="15"/>
              </w:rPr>
            </w:pPr>
            <w:r>
              <w:rPr>
                <w:rFonts w:ascii="Times New Roman" w:eastAsia="Times New Roman" w:hAnsi="Times New Roman" w:hint="eastAsia"/>
                <w:sz w:val="15"/>
                <w:szCs w:val="15"/>
              </w:rPr>
              <w:t>1152322008448</w:t>
            </w:r>
          </w:p>
        </w:tc>
        <w:tc>
          <w:tcPr>
            <w:tcW w:w="2737" w:type="dxa"/>
            <w:vAlign w:val="center"/>
          </w:tcPr>
          <w:p w14:paraId="78AE8458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隶书"/>
                <w:bCs/>
                <w:iCs/>
                <w:kern w:val="0"/>
                <w:szCs w:val="21"/>
              </w:rPr>
            </w:pPr>
            <w:r>
              <w:rPr>
                <w:rFonts w:ascii="宋体" w:hAnsi="宋体" w:cs="隶书" w:hint="eastAsia"/>
                <w:bCs/>
                <w:iCs/>
                <w:kern w:val="0"/>
                <w:szCs w:val="21"/>
              </w:rPr>
              <w:t>幼儿园教师基本技能训练</w:t>
            </w:r>
          </w:p>
        </w:tc>
        <w:tc>
          <w:tcPr>
            <w:tcW w:w="585" w:type="dxa"/>
            <w:vAlign w:val="center"/>
          </w:tcPr>
          <w:p w14:paraId="5A181CAD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隶书"/>
                <w:bCs/>
                <w:iCs/>
                <w:kern w:val="0"/>
                <w:szCs w:val="21"/>
              </w:rPr>
            </w:pPr>
            <w:r>
              <w:rPr>
                <w:rFonts w:ascii="宋体" w:hAnsi="宋体" w:cs="隶书" w:hint="eastAsia"/>
                <w:bCs/>
                <w:iCs/>
                <w:kern w:val="0"/>
                <w:szCs w:val="21"/>
              </w:rPr>
              <w:t>2</w:t>
            </w:r>
          </w:p>
        </w:tc>
        <w:tc>
          <w:tcPr>
            <w:tcW w:w="797" w:type="dxa"/>
            <w:vAlign w:val="center"/>
          </w:tcPr>
          <w:p w14:paraId="6A110AA9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/>
                <w:bCs/>
                <w:iCs/>
                <w:kern w:val="0"/>
                <w:szCs w:val="21"/>
              </w:rPr>
            </w:pPr>
            <w:r>
              <w:rPr>
                <w:rFonts w:ascii="宋体" w:hAnsi="宋体" w:cs="隶书" w:hint="eastAsia"/>
                <w:bCs/>
                <w:iCs/>
                <w:kern w:val="0"/>
                <w:szCs w:val="21"/>
              </w:rPr>
              <w:t>36</w:t>
            </w:r>
          </w:p>
        </w:tc>
        <w:tc>
          <w:tcPr>
            <w:tcW w:w="763" w:type="dxa"/>
            <w:gridSpan w:val="3"/>
            <w:vAlign w:val="center"/>
          </w:tcPr>
          <w:p w14:paraId="2AD2F23A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隶书"/>
                <w:bCs/>
                <w:iCs/>
                <w:kern w:val="0"/>
                <w:szCs w:val="21"/>
              </w:rPr>
            </w:pPr>
          </w:p>
        </w:tc>
        <w:tc>
          <w:tcPr>
            <w:tcW w:w="841" w:type="dxa"/>
            <w:vAlign w:val="center"/>
          </w:tcPr>
          <w:p w14:paraId="79A36612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bCs/>
                <w:iCs/>
                <w:kern w:val="0"/>
                <w:szCs w:val="21"/>
              </w:rPr>
            </w:pPr>
            <w:r>
              <w:rPr>
                <w:rFonts w:ascii="宋体" w:hAnsi="宋体" w:cs="隶书" w:hint="eastAsia"/>
                <w:bCs/>
                <w:iCs/>
                <w:kern w:val="0"/>
                <w:szCs w:val="21"/>
              </w:rPr>
              <w:t>0</w:t>
            </w:r>
          </w:p>
        </w:tc>
        <w:tc>
          <w:tcPr>
            <w:tcW w:w="1309" w:type="dxa"/>
            <w:vAlign w:val="center"/>
          </w:tcPr>
          <w:p w14:paraId="0C8FB9ED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00DC7678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隶书"/>
                <w:kern w:val="0"/>
                <w:szCs w:val="21"/>
              </w:rPr>
            </w:pPr>
            <w:r>
              <w:rPr>
                <w:rFonts w:ascii="宋体" w:hAnsi="宋体" w:cs="隶书" w:hint="eastAsia"/>
                <w:kern w:val="0"/>
                <w:szCs w:val="21"/>
              </w:rPr>
              <w:t>春</w:t>
            </w:r>
          </w:p>
        </w:tc>
        <w:tc>
          <w:tcPr>
            <w:tcW w:w="713" w:type="dxa"/>
            <w:vAlign w:val="center"/>
          </w:tcPr>
          <w:p w14:paraId="24B98401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隶书"/>
                <w:kern w:val="0"/>
                <w:szCs w:val="21"/>
              </w:rPr>
            </w:pPr>
            <w:r>
              <w:rPr>
                <w:rFonts w:ascii="宋体" w:hAnsi="宋体" w:cs="隶书" w:hint="eastAsia"/>
                <w:kern w:val="0"/>
                <w:szCs w:val="21"/>
              </w:rPr>
              <w:t>6</w:t>
            </w:r>
          </w:p>
        </w:tc>
        <w:tc>
          <w:tcPr>
            <w:tcW w:w="1138" w:type="dxa"/>
            <w:vAlign w:val="center"/>
          </w:tcPr>
          <w:p w14:paraId="7C09ECDB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82" w:type="dxa"/>
            <w:vAlign w:val="center"/>
          </w:tcPr>
          <w:p w14:paraId="23D098BD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6" w:type="dxa"/>
            <w:vMerge w:val="restart"/>
            <w:vAlign w:val="center"/>
          </w:tcPr>
          <w:p w14:paraId="1480609B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最低修满</w:t>
            </w:r>
            <w:r>
              <w:rPr>
                <w:rFonts w:ascii="宋体" w:hAnsi="宋体" w:hint="eastAsia"/>
                <w:szCs w:val="21"/>
              </w:rPr>
              <w:t>6</w:t>
            </w:r>
          </w:p>
          <w:p w14:paraId="1C06DAE6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学分</w:t>
            </w:r>
          </w:p>
        </w:tc>
      </w:tr>
      <w:tr w:rsidR="00000000" w14:paraId="589A92EC" w14:textId="77777777">
        <w:trPr>
          <w:cantSplit/>
          <w:trHeight w:val="150"/>
        </w:trPr>
        <w:tc>
          <w:tcPr>
            <w:tcW w:w="1283" w:type="dxa"/>
            <w:vMerge/>
            <w:vAlign w:val="center"/>
          </w:tcPr>
          <w:p w14:paraId="3532E78F" w14:textId="77777777" w:rsidR="00000000" w:rsidRDefault="0001688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31" w:type="dxa"/>
          </w:tcPr>
          <w:p w14:paraId="7CEA1C02" w14:textId="77777777" w:rsidR="00000000" w:rsidRDefault="0001688F">
            <w:pPr>
              <w:jc w:val="left"/>
              <w:rPr>
                <w:rFonts w:ascii="Times New Roman" w:eastAsia="Times New Roman" w:hAnsi="Times New Roman" w:hint="eastAsia"/>
                <w:sz w:val="15"/>
                <w:szCs w:val="15"/>
              </w:rPr>
            </w:pPr>
            <w:r>
              <w:rPr>
                <w:rFonts w:ascii="Times New Roman" w:eastAsia="Times New Roman" w:hAnsi="Times New Roman" w:hint="eastAsia"/>
                <w:sz w:val="15"/>
                <w:szCs w:val="15"/>
              </w:rPr>
              <w:t>1152322020387</w:t>
            </w:r>
          </w:p>
        </w:tc>
        <w:tc>
          <w:tcPr>
            <w:tcW w:w="2737" w:type="dxa"/>
            <w:vAlign w:val="center"/>
          </w:tcPr>
          <w:p w14:paraId="3C41685F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绘画（二）</w:t>
            </w:r>
          </w:p>
        </w:tc>
        <w:tc>
          <w:tcPr>
            <w:tcW w:w="585" w:type="dxa"/>
            <w:vAlign w:val="center"/>
          </w:tcPr>
          <w:p w14:paraId="344DD0DD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1</w:t>
            </w:r>
          </w:p>
        </w:tc>
        <w:tc>
          <w:tcPr>
            <w:tcW w:w="797" w:type="dxa"/>
            <w:vAlign w:val="center"/>
          </w:tcPr>
          <w:p w14:paraId="28528BA6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18</w:t>
            </w:r>
          </w:p>
        </w:tc>
        <w:tc>
          <w:tcPr>
            <w:tcW w:w="763" w:type="dxa"/>
            <w:gridSpan w:val="3"/>
            <w:vAlign w:val="center"/>
          </w:tcPr>
          <w:p w14:paraId="01C41F39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41" w:type="dxa"/>
            <w:vAlign w:val="center"/>
          </w:tcPr>
          <w:p w14:paraId="5BEE7EDC" w14:textId="77777777" w:rsidR="00000000" w:rsidRDefault="0001688F">
            <w:pPr>
              <w:spacing w:line="32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0</w:t>
            </w:r>
          </w:p>
        </w:tc>
        <w:tc>
          <w:tcPr>
            <w:tcW w:w="1309" w:type="dxa"/>
            <w:vAlign w:val="center"/>
          </w:tcPr>
          <w:p w14:paraId="67859DC1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0C01F22C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春</w:t>
            </w:r>
          </w:p>
        </w:tc>
        <w:tc>
          <w:tcPr>
            <w:tcW w:w="713" w:type="dxa"/>
            <w:vAlign w:val="center"/>
          </w:tcPr>
          <w:p w14:paraId="41B43B88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138" w:type="dxa"/>
            <w:vAlign w:val="center"/>
          </w:tcPr>
          <w:p w14:paraId="3A5C9710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82" w:type="dxa"/>
            <w:vAlign w:val="center"/>
          </w:tcPr>
          <w:p w14:paraId="0D1C25AB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14:paraId="0BDDD755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55662BCF" w14:textId="77777777">
        <w:trPr>
          <w:cantSplit/>
          <w:trHeight w:val="152"/>
        </w:trPr>
        <w:tc>
          <w:tcPr>
            <w:tcW w:w="1283" w:type="dxa"/>
            <w:vMerge/>
            <w:vAlign w:val="center"/>
          </w:tcPr>
          <w:p w14:paraId="3D0346AB" w14:textId="77777777" w:rsidR="00000000" w:rsidRDefault="0001688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31" w:type="dxa"/>
          </w:tcPr>
          <w:p w14:paraId="41BAED48" w14:textId="77777777" w:rsidR="00000000" w:rsidRDefault="0001688F">
            <w:pPr>
              <w:jc w:val="left"/>
              <w:rPr>
                <w:rFonts w:ascii="Times New Roman" w:eastAsia="Times New Roman" w:hAnsi="Times New Roman" w:hint="eastAsia"/>
                <w:sz w:val="15"/>
                <w:szCs w:val="15"/>
              </w:rPr>
            </w:pPr>
            <w:r>
              <w:rPr>
                <w:rFonts w:ascii="Times New Roman" w:eastAsia="Times New Roman" w:hAnsi="Times New Roman" w:hint="eastAsia"/>
                <w:sz w:val="15"/>
                <w:szCs w:val="15"/>
              </w:rPr>
              <w:t>1152322020388</w:t>
            </w:r>
          </w:p>
        </w:tc>
        <w:tc>
          <w:tcPr>
            <w:tcW w:w="2737" w:type="dxa"/>
            <w:vAlign w:val="center"/>
          </w:tcPr>
          <w:p w14:paraId="3B2DB0DC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舞蹈</w:t>
            </w:r>
          </w:p>
        </w:tc>
        <w:tc>
          <w:tcPr>
            <w:tcW w:w="585" w:type="dxa"/>
            <w:vAlign w:val="center"/>
          </w:tcPr>
          <w:p w14:paraId="62E6A942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2</w:t>
            </w:r>
          </w:p>
        </w:tc>
        <w:tc>
          <w:tcPr>
            <w:tcW w:w="797" w:type="dxa"/>
            <w:vAlign w:val="center"/>
          </w:tcPr>
          <w:p w14:paraId="45F831CD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3</w:t>
            </w: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6</w:t>
            </w:r>
          </w:p>
        </w:tc>
        <w:tc>
          <w:tcPr>
            <w:tcW w:w="763" w:type="dxa"/>
            <w:gridSpan w:val="3"/>
            <w:vAlign w:val="center"/>
          </w:tcPr>
          <w:p w14:paraId="5D9B63BB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41" w:type="dxa"/>
            <w:vAlign w:val="center"/>
          </w:tcPr>
          <w:p w14:paraId="2D4DEA1B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0</w:t>
            </w:r>
          </w:p>
        </w:tc>
        <w:tc>
          <w:tcPr>
            <w:tcW w:w="1309" w:type="dxa"/>
            <w:vAlign w:val="center"/>
          </w:tcPr>
          <w:p w14:paraId="211ADA3D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E331421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hAnsi="宋体" w:cs="隶书" w:hint="eastAsia"/>
                <w:kern w:val="0"/>
                <w:szCs w:val="21"/>
              </w:rPr>
              <w:t>秋</w:t>
            </w:r>
          </w:p>
        </w:tc>
        <w:tc>
          <w:tcPr>
            <w:tcW w:w="713" w:type="dxa"/>
            <w:vAlign w:val="center"/>
          </w:tcPr>
          <w:p w14:paraId="2897F1C8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hAnsi="宋体" w:cs="隶书" w:hint="eastAsia"/>
                <w:kern w:val="0"/>
                <w:szCs w:val="21"/>
              </w:rPr>
              <w:t>5</w:t>
            </w:r>
          </w:p>
        </w:tc>
        <w:tc>
          <w:tcPr>
            <w:tcW w:w="1138" w:type="dxa"/>
            <w:vAlign w:val="center"/>
          </w:tcPr>
          <w:p w14:paraId="68235D8C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82" w:type="dxa"/>
            <w:vAlign w:val="center"/>
          </w:tcPr>
          <w:p w14:paraId="2FC8A02C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14:paraId="3EB5896F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657A37CA" w14:textId="77777777">
        <w:trPr>
          <w:cantSplit/>
          <w:trHeight w:val="170"/>
        </w:trPr>
        <w:tc>
          <w:tcPr>
            <w:tcW w:w="1283" w:type="dxa"/>
            <w:vMerge/>
            <w:vAlign w:val="center"/>
          </w:tcPr>
          <w:p w14:paraId="4BAB7ECA" w14:textId="77777777" w:rsidR="00000000" w:rsidRDefault="0001688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31" w:type="dxa"/>
          </w:tcPr>
          <w:p w14:paraId="0D2BD604" w14:textId="77777777" w:rsidR="00000000" w:rsidRDefault="0001688F">
            <w:pPr>
              <w:jc w:val="left"/>
              <w:rPr>
                <w:rFonts w:ascii="Times New Roman" w:eastAsia="Times New Roman" w:hAnsi="Times New Roman" w:hint="eastAsia"/>
                <w:sz w:val="15"/>
                <w:szCs w:val="15"/>
              </w:rPr>
            </w:pPr>
            <w:r>
              <w:rPr>
                <w:rFonts w:ascii="Times New Roman" w:eastAsia="Times New Roman" w:hAnsi="Times New Roman" w:hint="eastAsia"/>
                <w:sz w:val="15"/>
                <w:szCs w:val="15"/>
              </w:rPr>
              <w:t>1152322020389</w:t>
            </w:r>
          </w:p>
        </w:tc>
        <w:tc>
          <w:tcPr>
            <w:tcW w:w="2737" w:type="dxa"/>
            <w:vAlign w:val="center"/>
          </w:tcPr>
          <w:p w14:paraId="65BE07A1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钢琴（二）</w:t>
            </w:r>
          </w:p>
        </w:tc>
        <w:tc>
          <w:tcPr>
            <w:tcW w:w="585" w:type="dxa"/>
            <w:vAlign w:val="center"/>
          </w:tcPr>
          <w:p w14:paraId="4637A3D3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1</w:t>
            </w:r>
          </w:p>
        </w:tc>
        <w:tc>
          <w:tcPr>
            <w:tcW w:w="797" w:type="dxa"/>
            <w:vAlign w:val="center"/>
          </w:tcPr>
          <w:p w14:paraId="5F94A48D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18</w:t>
            </w:r>
          </w:p>
        </w:tc>
        <w:tc>
          <w:tcPr>
            <w:tcW w:w="763" w:type="dxa"/>
            <w:gridSpan w:val="3"/>
            <w:vAlign w:val="center"/>
          </w:tcPr>
          <w:p w14:paraId="64799953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/>
                <w:szCs w:val="21"/>
              </w:rPr>
            </w:pPr>
          </w:p>
        </w:tc>
        <w:tc>
          <w:tcPr>
            <w:tcW w:w="841" w:type="dxa"/>
            <w:vAlign w:val="center"/>
          </w:tcPr>
          <w:p w14:paraId="27FBF8C5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0</w:t>
            </w:r>
          </w:p>
        </w:tc>
        <w:tc>
          <w:tcPr>
            <w:tcW w:w="1309" w:type="dxa"/>
            <w:vAlign w:val="center"/>
          </w:tcPr>
          <w:p w14:paraId="08835B76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325872B1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春</w:t>
            </w:r>
          </w:p>
        </w:tc>
        <w:tc>
          <w:tcPr>
            <w:tcW w:w="713" w:type="dxa"/>
            <w:vAlign w:val="center"/>
          </w:tcPr>
          <w:p w14:paraId="0634CC51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隶书" w:hint="eastAsia"/>
                <w:kern w:val="0"/>
                <w:szCs w:val="21"/>
              </w:rPr>
              <w:t>4</w:t>
            </w:r>
          </w:p>
        </w:tc>
        <w:tc>
          <w:tcPr>
            <w:tcW w:w="1138" w:type="dxa"/>
            <w:vAlign w:val="center"/>
          </w:tcPr>
          <w:p w14:paraId="328EF500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82" w:type="dxa"/>
            <w:vAlign w:val="center"/>
          </w:tcPr>
          <w:p w14:paraId="3159D5F8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14:paraId="5E72642F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1842A68F" w14:textId="77777777">
        <w:trPr>
          <w:cantSplit/>
          <w:trHeight w:val="150"/>
        </w:trPr>
        <w:tc>
          <w:tcPr>
            <w:tcW w:w="1283" w:type="dxa"/>
            <w:vMerge/>
            <w:vAlign w:val="center"/>
          </w:tcPr>
          <w:p w14:paraId="1CBB1C9F" w14:textId="77777777" w:rsidR="00000000" w:rsidRDefault="0001688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31" w:type="dxa"/>
          </w:tcPr>
          <w:p w14:paraId="5145CA3D" w14:textId="77777777" w:rsidR="00000000" w:rsidRDefault="0001688F">
            <w:pPr>
              <w:jc w:val="left"/>
              <w:rPr>
                <w:rFonts w:ascii="Times New Roman" w:eastAsia="Times New Roman" w:hAnsi="Times New Roman" w:hint="eastAsia"/>
                <w:sz w:val="15"/>
                <w:szCs w:val="15"/>
              </w:rPr>
            </w:pPr>
            <w:r>
              <w:rPr>
                <w:rFonts w:ascii="Times New Roman" w:eastAsia="Times New Roman" w:hAnsi="Times New Roman" w:hint="eastAsia"/>
                <w:sz w:val="15"/>
                <w:szCs w:val="15"/>
              </w:rPr>
              <w:t>1152322020390</w:t>
            </w:r>
          </w:p>
        </w:tc>
        <w:tc>
          <w:tcPr>
            <w:tcW w:w="2737" w:type="dxa"/>
            <w:vAlign w:val="center"/>
          </w:tcPr>
          <w:p w14:paraId="7D6C7520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隶书"/>
                <w:bCs/>
                <w:iCs/>
                <w:kern w:val="0"/>
                <w:szCs w:val="21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钢琴（三）</w:t>
            </w:r>
          </w:p>
        </w:tc>
        <w:tc>
          <w:tcPr>
            <w:tcW w:w="585" w:type="dxa"/>
            <w:vAlign w:val="center"/>
          </w:tcPr>
          <w:p w14:paraId="44D64D34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bCs/>
                <w:iCs/>
                <w:kern w:val="0"/>
                <w:szCs w:val="21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2</w:t>
            </w:r>
          </w:p>
        </w:tc>
        <w:tc>
          <w:tcPr>
            <w:tcW w:w="797" w:type="dxa"/>
            <w:vAlign w:val="center"/>
          </w:tcPr>
          <w:p w14:paraId="6C5C920A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/>
                <w:bCs/>
                <w:iCs/>
                <w:kern w:val="0"/>
                <w:szCs w:val="21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36</w:t>
            </w:r>
          </w:p>
        </w:tc>
        <w:tc>
          <w:tcPr>
            <w:tcW w:w="763" w:type="dxa"/>
            <w:gridSpan w:val="3"/>
            <w:vAlign w:val="center"/>
          </w:tcPr>
          <w:p w14:paraId="365B74C8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隶书"/>
                <w:bCs/>
                <w:iCs/>
                <w:kern w:val="0"/>
                <w:szCs w:val="21"/>
              </w:rPr>
            </w:pPr>
          </w:p>
        </w:tc>
        <w:tc>
          <w:tcPr>
            <w:tcW w:w="841" w:type="dxa"/>
            <w:vAlign w:val="center"/>
          </w:tcPr>
          <w:p w14:paraId="6D9BECE7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隶书" w:hint="eastAsia"/>
                <w:bCs/>
                <w:iCs/>
                <w:kern w:val="0"/>
                <w:szCs w:val="21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0</w:t>
            </w:r>
          </w:p>
        </w:tc>
        <w:tc>
          <w:tcPr>
            <w:tcW w:w="1309" w:type="dxa"/>
            <w:vAlign w:val="center"/>
          </w:tcPr>
          <w:p w14:paraId="11DC485E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4AD0E7BC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隶书"/>
                <w:kern w:val="0"/>
                <w:szCs w:val="21"/>
              </w:rPr>
            </w:pPr>
            <w:r>
              <w:rPr>
                <w:rFonts w:ascii="宋体" w:hAnsi="宋体" w:cs="隶书" w:hint="eastAsia"/>
                <w:kern w:val="0"/>
                <w:szCs w:val="21"/>
              </w:rPr>
              <w:t>秋</w:t>
            </w:r>
          </w:p>
        </w:tc>
        <w:tc>
          <w:tcPr>
            <w:tcW w:w="713" w:type="dxa"/>
            <w:vAlign w:val="center"/>
          </w:tcPr>
          <w:p w14:paraId="4B56E9DE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隶书"/>
                <w:kern w:val="0"/>
                <w:szCs w:val="21"/>
              </w:rPr>
            </w:pPr>
            <w:r>
              <w:rPr>
                <w:rFonts w:ascii="宋体" w:hAnsi="宋体" w:cs="隶书" w:hint="eastAsia"/>
                <w:kern w:val="0"/>
                <w:szCs w:val="21"/>
              </w:rPr>
              <w:t>5</w:t>
            </w:r>
          </w:p>
        </w:tc>
        <w:tc>
          <w:tcPr>
            <w:tcW w:w="1138" w:type="dxa"/>
            <w:vAlign w:val="center"/>
          </w:tcPr>
          <w:p w14:paraId="6056C9EE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82" w:type="dxa"/>
            <w:vAlign w:val="center"/>
          </w:tcPr>
          <w:p w14:paraId="7C8D98F5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14:paraId="5F31E59D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1EFDAB7E" w14:textId="77777777">
        <w:trPr>
          <w:cantSplit/>
          <w:trHeight w:val="152"/>
        </w:trPr>
        <w:tc>
          <w:tcPr>
            <w:tcW w:w="1283" w:type="dxa"/>
            <w:vMerge/>
            <w:vAlign w:val="center"/>
          </w:tcPr>
          <w:p w14:paraId="4FFC6C5A" w14:textId="77777777" w:rsidR="00000000" w:rsidRDefault="0001688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31" w:type="dxa"/>
          </w:tcPr>
          <w:p w14:paraId="21D59F93" w14:textId="77777777" w:rsidR="00000000" w:rsidRDefault="0001688F">
            <w:pPr>
              <w:jc w:val="left"/>
              <w:rPr>
                <w:rFonts w:ascii="Times New Roman" w:eastAsia="Times New Roman" w:hAnsi="Times New Roman" w:hint="eastAsia"/>
                <w:sz w:val="15"/>
                <w:szCs w:val="15"/>
              </w:rPr>
            </w:pPr>
            <w:r>
              <w:rPr>
                <w:rFonts w:ascii="Times New Roman" w:eastAsia="Times New Roman" w:hAnsi="Times New Roman" w:hint="eastAsia"/>
                <w:sz w:val="15"/>
                <w:szCs w:val="15"/>
              </w:rPr>
              <w:t>1152322020391</w:t>
            </w:r>
          </w:p>
        </w:tc>
        <w:tc>
          <w:tcPr>
            <w:tcW w:w="2737" w:type="dxa"/>
            <w:vAlign w:val="center"/>
          </w:tcPr>
          <w:p w14:paraId="1B578CF1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bCs/>
                <w:iCs/>
                <w:kern w:val="0"/>
                <w:szCs w:val="21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声乐</w:t>
            </w:r>
          </w:p>
        </w:tc>
        <w:tc>
          <w:tcPr>
            <w:tcW w:w="585" w:type="dxa"/>
            <w:vAlign w:val="center"/>
          </w:tcPr>
          <w:p w14:paraId="08C6B86B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bCs/>
                <w:iCs/>
                <w:kern w:val="0"/>
                <w:szCs w:val="21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2</w:t>
            </w:r>
          </w:p>
        </w:tc>
        <w:tc>
          <w:tcPr>
            <w:tcW w:w="797" w:type="dxa"/>
            <w:vAlign w:val="center"/>
          </w:tcPr>
          <w:p w14:paraId="4A9DA38F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/>
                <w:bCs/>
                <w:iCs/>
                <w:kern w:val="0"/>
                <w:szCs w:val="21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36</w:t>
            </w:r>
          </w:p>
        </w:tc>
        <w:tc>
          <w:tcPr>
            <w:tcW w:w="763" w:type="dxa"/>
            <w:gridSpan w:val="3"/>
            <w:vAlign w:val="center"/>
          </w:tcPr>
          <w:p w14:paraId="1C9871C1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隶书"/>
                <w:bCs/>
                <w:iCs/>
                <w:kern w:val="0"/>
                <w:szCs w:val="21"/>
              </w:rPr>
            </w:pPr>
          </w:p>
        </w:tc>
        <w:tc>
          <w:tcPr>
            <w:tcW w:w="841" w:type="dxa"/>
            <w:vAlign w:val="center"/>
          </w:tcPr>
          <w:p w14:paraId="1F50B38F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隶书" w:hint="eastAsia"/>
                <w:bCs/>
                <w:iCs/>
                <w:kern w:val="0"/>
                <w:szCs w:val="21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0</w:t>
            </w:r>
          </w:p>
        </w:tc>
        <w:tc>
          <w:tcPr>
            <w:tcW w:w="1309" w:type="dxa"/>
            <w:vAlign w:val="center"/>
          </w:tcPr>
          <w:p w14:paraId="7605427F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42D50244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  <w:szCs w:val="21"/>
              </w:rPr>
            </w:pPr>
            <w:r>
              <w:rPr>
                <w:rFonts w:ascii="宋体" w:hAnsi="宋体" w:cs="隶书" w:hint="eastAsia"/>
                <w:kern w:val="0"/>
                <w:szCs w:val="21"/>
              </w:rPr>
              <w:t>春</w:t>
            </w:r>
          </w:p>
        </w:tc>
        <w:tc>
          <w:tcPr>
            <w:tcW w:w="713" w:type="dxa"/>
            <w:vAlign w:val="center"/>
          </w:tcPr>
          <w:p w14:paraId="00C4B590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隶书"/>
                <w:kern w:val="0"/>
                <w:szCs w:val="21"/>
              </w:rPr>
            </w:pPr>
            <w:r>
              <w:rPr>
                <w:rFonts w:ascii="宋体" w:hAnsi="宋体" w:cs="隶书" w:hint="eastAsia"/>
                <w:kern w:val="0"/>
                <w:szCs w:val="21"/>
              </w:rPr>
              <w:t>6</w:t>
            </w:r>
          </w:p>
        </w:tc>
        <w:tc>
          <w:tcPr>
            <w:tcW w:w="1138" w:type="dxa"/>
            <w:vAlign w:val="center"/>
          </w:tcPr>
          <w:p w14:paraId="1575F409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82" w:type="dxa"/>
            <w:vAlign w:val="center"/>
          </w:tcPr>
          <w:p w14:paraId="691FC2E0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14:paraId="02840D44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3D96D591" w14:textId="77777777">
        <w:trPr>
          <w:cantSplit/>
          <w:trHeight w:val="160"/>
        </w:trPr>
        <w:tc>
          <w:tcPr>
            <w:tcW w:w="1283" w:type="dxa"/>
            <w:vMerge/>
            <w:vAlign w:val="center"/>
          </w:tcPr>
          <w:p w14:paraId="04A8C6B0" w14:textId="77777777" w:rsidR="00000000" w:rsidRDefault="0001688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31" w:type="dxa"/>
          </w:tcPr>
          <w:p w14:paraId="59DB041C" w14:textId="77777777" w:rsidR="00000000" w:rsidRDefault="0001688F">
            <w:pPr>
              <w:jc w:val="left"/>
              <w:rPr>
                <w:rFonts w:ascii="Times New Roman" w:eastAsia="Times New Roman" w:hAnsi="Times New Roman" w:hint="eastAsia"/>
                <w:sz w:val="15"/>
                <w:szCs w:val="15"/>
              </w:rPr>
            </w:pPr>
            <w:r>
              <w:rPr>
                <w:rFonts w:ascii="Times New Roman" w:eastAsia="Times New Roman" w:hAnsi="Times New Roman" w:hint="eastAsia"/>
                <w:sz w:val="15"/>
                <w:szCs w:val="15"/>
              </w:rPr>
              <w:t>1152321991463</w:t>
            </w:r>
          </w:p>
        </w:tc>
        <w:tc>
          <w:tcPr>
            <w:tcW w:w="2737" w:type="dxa"/>
            <w:vAlign w:val="center"/>
          </w:tcPr>
          <w:p w14:paraId="42398C86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手工</w:t>
            </w:r>
          </w:p>
        </w:tc>
        <w:tc>
          <w:tcPr>
            <w:tcW w:w="585" w:type="dxa"/>
            <w:vAlign w:val="center"/>
          </w:tcPr>
          <w:p w14:paraId="34D0CF2A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1</w:t>
            </w:r>
          </w:p>
        </w:tc>
        <w:tc>
          <w:tcPr>
            <w:tcW w:w="797" w:type="dxa"/>
            <w:vAlign w:val="center"/>
          </w:tcPr>
          <w:p w14:paraId="49A859F8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18</w:t>
            </w:r>
          </w:p>
        </w:tc>
        <w:tc>
          <w:tcPr>
            <w:tcW w:w="763" w:type="dxa"/>
            <w:gridSpan w:val="3"/>
            <w:vAlign w:val="center"/>
          </w:tcPr>
          <w:p w14:paraId="5A906585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41" w:type="dxa"/>
            <w:vAlign w:val="center"/>
          </w:tcPr>
          <w:p w14:paraId="709384C4" w14:textId="77777777" w:rsidR="00000000" w:rsidRDefault="0001688F">
            <w:pPr>
              <w:spacing w:line="32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0</w:t>
            </w:r>
          </w:p>
        </w:tc>
        <w:tc>
          <w:tcPr>
            <w:tcW w:w="1309" w:type="dxa"/>
            <w:vAlign w:val="center"/>
          </w:tcPr>
          <w:p w14:paraId="66595128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0B8B5269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秋</w:t>
            </w:r>
          </w:p>
        </w:tc>
        <w:tc>
          <w:tcPr>
            <w:tcW w:w="713" w:type="dxa"/>
            <w:vAlign w:val="center"/>
          </w:tcPr>
          <w:p w14:paraId="7AE548AD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1138" w:type="dxa"/>
            <w:vAlign w:val="center"/>
          </w:tcPr>
          <w:p w14:paraId="49222070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82" w:type="dxa"/>
            <w:vAlign w:val="center"/>
          </w:tcPr>
          <w:p w14:paraId="3D4351D0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14:paraId="5AA66C55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022546B9" w14:textId="77777777">
        <w:trPr>
          <w:cantSplit/>
          <w:trHeight w:val="122"/>
        </w:trPr>
        <w:tc>
          <w:tcPr>
            <w:tcW w:w="1283" w:type="dxa"/>
            <w:vMerge/>
            <w:vAlign w:val="center"/>
          </w:tcPr>
          <w:p w14:paraId="5E8BE99A" w14:textId="77777777" w:rsidR="00000000" w:rsidRDefault="0001688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31" w:type="dxa"/>
          </w:tcPr>
          <w:p w14:paraId="388D8F30" w14:textId="77777777" w:rsidR="00000000" w:rsidRDefault="0001688F">
            <w:pPr>
              <w:jc w:val="left"/>
              <w:rPr>
                <w:rFonts w:ascii="Times New Roman" w:eastAsia="Times New Roman" w:hAnsi="Times New Roman" w:hint="eastAsia"/>
                <w:sz w:val="15"/>
                <w:szCs w:val="15"/>
              </w:rPr>
            </w:pPr>
            <w:r>
              <w:rPr>
                <w:rFonts w:ascii="Times New Roman" w:eastAsia="Times New Roman" w:hAnsi="Times New Roman" w:hint="eastAsia"/>
                <w:sz w:val="15"/>
                <w:szCs w:val="15"/>
              </w:rPr>
              <w:t>1152321995464</w:t>
            </w:r>
          </w:p>
        </w:tc>
        <w:tc>
          <w:tcPr>
            <w:tcW w:w="2737" w:type="dxa"/>
            <w:vAlign w:val="center"/>
          </w:tcPr>
          <w:p w14:paraId="29BB00E7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幼儿园玩教具制作</w:t>
            </w:r>
          </w:p>
        </w:tc>
        <w:tc>
          <w:tcPr>
            <w:tcW w:w="585" w:type="dxa"/>
            <w:vAlign w:val="center"/>
          </w:tcPr>
          <w:p w14:paraId="061E56F1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1</w:t>
            </w:r>
          </w:p>
        </w:tc>
        <w:tc>
          <w:tcPr>
            <w:tcW w:w="797" w:type="dxa"/>
            <w:vAlign w:val="center"/>
          </w:tcPr>
          <w:p w14:paraId="54FA17CB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18</w:t>
            </w:r>
          </w:p>
        </w:tc>
        <w:tc>
          <w:tcPr>
            <w:tcW w:w="763" w:type="dxa"/>
            <w:gridSpan w:val="3"/>
            <w:vAlign w:val="center"/>
          </w:tcPr>
          <w:p w14:paraId="196FA216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41" w:type="dxa"/>
            <w:vAlign w:val="center"/>
          </w:tcPr>
          <w:p w14:paraId="6AA9E993" w14:textId="77777777" w:rsidR="00000000" w:rsidRDefault="0001688F">
            <w:pPr>
              <w:spacing w:line="32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0</w:t>
            </w:r>
          </w:p>
        </w:tc>
        <w:tc>
          <w:tcPr>
            <w:tcW w:w="1309" w:type="dxa"/>
            <w:vAlign w:val="center"/>
          </w:tcPr>
          <w:p w14:paraId="1372A677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3068D296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春</w:t>
            </w:r>
          </w:p>
        </w:tc>
        <w:tc>
          <w:tcPr>
            <w:tcW w:w="713" w:type="dxa"/>
            <w:vAlign w:val="center"/>
          </w:tcPr>
          <w:p w14:paraId="4063968A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138" w:type="dxa"/>
            <w:vAlign w:val="center"/>
          </w:tcPr>
          <w:p w14:paraId="47930200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82" w:type="dxa"/>
            <w:vAlign w:val="center"/>
          </w:tcPr>
          <w:p w14:paraId="6DC099FB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14:paraId="10E0262D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03E022E9" w14:textId="77777777">
        <w:trPr>
          <w:cantSplit/>
          <w:trHeight w:val="180"/>
        </w:trPr>
        <w:tc>
          <w:tcPr>
            <w:tcW w:w="1283" w:type="dxa"/>
            <w:vMerge/>
            <w:vAlign w:val="center"/>
          </w:tcPr>
          <w:p w14:paraId="6B16C76D" w14:textId="77777777" w:rsidR="00000000" w:rsidRDefault="0001688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31" w:type="dxa"/>
          </w:tcPr>
          <w:p w14:paraId="63ED7E7C" w14:textId="77777777" w:rsidR="00000000" w:rsidRDefault="0001688F">
            <w:pPr>
              <w:jc w:val="left"/>
              <w:rPr>
                <w:rFonts w:ascii="Times New Roman" w:eastAsia="Times New Roman" w:hAnsi="Times New Roman" w:hint="eastAsia"/>
                <w:sz w:val="15"/>
                <w:szCs w:val="15"/>
              </w:rPr>
            </w:pPr>
            <w:r>
              <w:rPr>
                <w:rFonts w:ascii="Times New Roman" w:eastAsia="Times New Roman" w:hAnsi="Times New Roman" w:hint="eastAsia"/>
                <w:sz w:val="15"/>
                <w:szCs w:val="15"/>
              </w:rPr>
              <w:t>1152322008466</w:t>
            </w:r>
          </w:p>
        </w:tc>
        <w:tc>
          <w:tcPr>
            <w:tcW w:w="2737" w:type="dxa"/>
            <w:vAlign w:val="center"/>
          </w:tcPr>
          <w:p w14:paraId="291A3C61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音乐欣赏</w:t>
            </w:r>
          </w:p>
        </w:tc>
        <w:tc>
          <w:tcPr>
            <w:tcW w:w="585" w:type="dxa"/>
            <w:vAlign w:val="center"/>
          </w:tcPr>
          <w:p w14:paraId="6E8B2D34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2</w:t>
            </w:r>
          </w:p>
        </w:tc>
        <w:tc>
          <w:tcPr>
            <w:tcW w:w="797" w:type="dxa"/>
            <w:vAlign w:val="center"/>
          </w:tcPr>
          <w:p w14:paraId="6C52072B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36</w:t>
            </w:r>
          </w:p>
        </w:tc>
        <w:tc>
          <w:tcPr>
            <w:tcW w:w="763" w:type="dxa"/>
            <w:gridSpan w:val="3"/>
            <w:vAlign w:val="center"/>
          </w:tcPr>
          <w:p w14:paraId="21E9F063" w14:textId="77777777" w:rsidR="00000000" w:rsidRDefault="0001688F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41" w:type="dxa"/>
            <w:vAlign w:val="center"/>
          </w:tcPr>
          <w:p w14:paraId="26B7D1DE" w14:textId="77777777" w:rsidR="00000000" w:rsidRDefault="0001688F">
            <w:pPr>
              <w:spacing w:line="320" w:lineRule="exact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0</w:t>
            </w:r>
          </w:p>
        </w:tc>
        <w:tc>
          <w:tcPr>
            <w:tcW w:w="1309" w:type="dxa"/>
            <w:vAlign w:val="center"/>
          </w:tcPr>
          <w:p w14:paraId="74FB0B8F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DF76BF4" w14:textId="77777777" w:rsidR="00000000" w:rsidRDefault="0001688F">
            <w:pPr>
              <w:spacing w:line="320" w:lineRule="exact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春</w:t>
            </w:r>
          </w:p>
        </w:tc>
        <w:tc>
          <w:tcPr>
            <w:tcW w:w="713" w:type="dxa"/>
            <w:vAlign w:val="center"/>
          </w:tcPr>
          <w:p w14:paraId="77F544FB" w14:textId="77777777" w:rsidR="00000000" w:rsidRDefault="0001688F">
            <w:pPr>
              <w:spacing w:line="320" w:lineRule="exact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138" w:type="dxa"/>
            <w:vAlign w:val="center"/>
          </w:tcPr>
          <w:p w14:paraId="17644D1E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82" w:type="dxa"/>
            <w:vAlign w:val="center"/>
          </w:tcPr>
          <w:p w14:paraId="7DEF3C28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14:paraId="5DE3B694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6B5AD92A" w14:textId="77777777">
        <w:trPr>
          <w:cantSplit/>
          <w:trHeight w:val="227"/>
        </w:trPr>
        <w:tc>
          <w:tcPr>
            <w:tcW w:w="1283" w:type="dxa"/>
            <w:vMerge/>
            <w:vAlign w:val="center"/>
          </w:tcPr>
          <w:p w14:paraId="48A801A3" w14:textId="77777777" w:rsidR="00000000" w:rsidRDefault="0001688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31" w:type="dxa"/>
          </w:tcPr>
          <w:p w14:paraId="70539E82" w14:textId="77777777" w:rsidR="00000000" w:rsidRDefault="0001688F">
            <w:pPr>
              <w:jc w:val="left"/>
              <w:rPr>
                <w:rFonts w:ascii="Times New Roman" w:eastAsia="Times New Roman" w:hAnsi="Times New Roman" w:hint="eastAsia"/>
                <w:sz w:val="15"/>
                <w:szCs w:val="15"/>
              </w:rPr>
            </w:pPr>
            <w:r>
              <w:rPr>
                <w:rFonts w:ascii="Times New Roman" w:eastAsia="Times New Roman" w:hAnsi="Times New Roman" w:hint="eastAsia"/>
                <w:sz w:val="15"/>
                <w:szCs w:val="15"/>
              </w:rPr>
              <w:t>1152322008467</w:t>
            </w:r>
          </w:p>
        </w:tc>
        <w:tc>
          <w:tcPr>
            <w:tcW w:w="2737" w:type="dxa"/>
            <w:vAlign w:val="center"/>
          </w:tcPr>
          <w:p w14:paraId="52F4C854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美术欣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赏</w:t>
            </w:r>
          </w:p>
        </w:tc>
        <w:tc>
          <w:tcPr>
            <w:tcW w:w="585" w:type="dxa"/>
            <w:vAlign w:val="center"/>
          </w:tcPr>
          <w:p w14:paraId="13B615F6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2</w:t>
            </w:r>
          </w:p>
        </w:tc>
        <w:tc>
          <w:tcPr>
            <w:tcW w:w="797" w:type="dxa"/>
            <w:vAlign w:val="center"/>
          </w:tcPr>
          <w:p w14:paraId="4B7530DE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36</w:t>
            </w:r>
          </w:p>
        </w:tc>
        <w:tc>
          <w:tcPr>
            <w:tcW w:w="763" w:type="dxa"/>
            <w:gridSpan w:val="3"/>
            <w:vAlign w:val="center"/>
          </w:tcPr>
          <w:p w14:paraId="69E09ED2" w14:textId="77777777" w:rsidR="00000000" w:rsidRDefault="0001688F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41" w:type="dxa"/>
            <w:vAlign w:val="center"/>
          </w:tcPr>
          <w:p w14:paraId="6939C6E3" w14:textId="77777777" w:rsidR="00000000" w:rsidRDefault="0001688F">
            <w:pPr>
              <w:spacing w:line="32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0</w:t>
            </w:r>
          </w:p>
        </w:tc>
        <w:tc>
          <w:tcPr>
            <w:tcW w:w="1309" w:type="dxa"/>
            <w:vAlign w:val="center"/>
          </w:tcPr>
          <w:p w14:paraId="688FE22E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72E4F83E" w14:textId="77777777" w:rsidR="00000000" w:rsidRDefault="0001688F">
            <w:pPr>
              <w:spacing w:line="320" w:lineRule="exact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秋</w:t>
            </w:r>
          </w:p>
        </w:tc>
        <w:tc>
          <w:tcPr>
            <w:tcW w:w="713" w:type="dxa"/>
            <w:vAlign w:val="center"/>
          </w:tcPr>
          <w:p w14:paraId="55145430" w14:textId="77777777" w:rsidR="00000000" w:rsidRDefault="0001688F">
            <w:pPr>
              <w:spacing w:line="320" w:lineRule="exact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138" w:type="dxa"/>
            <w:vAlign w:val="center"/>
          </w:tcPr>
          <w:p w14:paraId="07EEA469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82" w:type="dxa"/>
            <w:vAlign w:val="center"/>
          </w:tcPr>
          <w:p w14:paraId="692603FE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14:paraId="72741BC9" w14:textId="77777777" w:rsidR="00000000" w:rsidRDefault="0001688F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14:paraId="174A16DF" w14:textId="77777777" w:rsidR="00000000" w:rsidRDefault="0001688F">
      <w:pPr>
        <w:spacing w:line="360" w:lineRule="exact"/>
        <w:rPr>
          <w:rFonts w:ascii="宋体" w:hAnsi="宋体"/>
          <w:b/>
          <w:bCs/>
          <w:sz w:val="22"/>
        </w:rPr>
      </w:pPr>
    </w:p>
    <w:p w14:paraId="105C312C" w14:textId="77777777" w:rsidR="00000000" w:rsidRDefault="0001688F">
      <w:pPr>
        <w:spacing w:line="360" w:lineRule="auto"/>
        <w:ind w:firstLineChars="200" w:firstLine="420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3</w:t>
      </w:r>
      <w:r>
        <w:rPr>
          <w:rFonts w:ascii="宋体" w:hAnsi="宋体" w:hint="eastAsia"/>
          <w:bCs/>
          <w:szCs w:val="21"/>
        </w:rPr>
        <w:t>．发展方向课程</w:t>
      </w:r>
    </w:p>
    <w:p w14:paraId="3BD71563" w14:textId="77777777" w:rsidR="00000000" w:rsidRDefault="0001688F">
      <w:pPr>
        <w:spacing w:line="360" w:lineRule="auto"/>
        <w:ind w:firstLineChars="200" w:firstLine="420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lastRenderedPageBreak/>
        <w:t>发展方向课程最低修满</w:t>
      </w:r>
      <w:r>
        <w:rPr>
          <w:rFonts w:ascii="宋体" w:hAnsi="宋体" w:hint="eastAsia"/>
          <w:bCs/>
          <w:szCs w:val="21"/>
        </w:rPr>
        <w:t>18</w:t>
      </w:r>
      <w:r>
        <w:rPr>
          <w:rFonts w:ascii="宋体" w:hAnsi="宋体" w:hint="eastAsia"/>
          <w:bCs/>
          <w:szCs w:val="21"/>
        </w:rPr>
        <w:t>学分。发展方向课程原则上由学生根据个人兴趣和专业发展需要，在本课程计划的专业系列课程、教育学部范围内</w:t>
      </w:r>
      <w:r>
        <w:rPr>
          <w:rFonts w:ascii="宋体" w:hAnsi="宋体" w:hint="eastAsia"/>
          <w:szCs w:val="21"/>
        </w:rPr>
        <w:t>以及其他学院（部）开设</w:t>
      </w:r>
      <w:r>
        <w:rPr>
          <w:rFonts w:ascii="宋体" w:hAnsi="宋体" w:hint="eastAsia"/>
          <w:bCs/>
          <w:szCs w:val="21"/>
        </w:rPr>
        <w:t>的所有课程中自主选择。</w:t>
      </w:r>
    </w:p>
    <w:p w14:paraId="455C5DD7" w14:textId="77777777" w:rsidR="00000000" w:rsidRDefault="0001688F">
      <w:pPr>
        <w:spacing w:line="360" w:lineRule="auto"/>
        <w:ind w:firstLineChars="200" w:firstLine="420"/>
        <w:rPr>
          <w:rFonts w:ascii="宋体" w:hAnsi="宋体"/>
          <w:bCs/>
          <w:szCs w:val="21"/>
        </w:rPr>
      </w:pPr>
    </w:p>
    <w:p w14:paraId="0388EA02" w14:textId="77777777" w:rsidR="00000000" w:rsidRDefault="0001688F">
      <w:pPr>
        <w:widowControl/>
        <w:numPr>
          <w:ilvl w:val="0"/>
          <w:numId w:val="2"/>
        </w:numPr>
        <w:jc w:val="left"/>
        <w:rPr>
          <w:rFonts w:ascii="黑体" w:eastAsia="黑体" w:hAnsi="黑体" w:hint="eastAsia"/>
          <w:b/>
          <w:bCs/>
          <w:sz w:val="24"/>
          <w:szCs w:val="24"/>
        </w:rPr>
      </w:pPr>
      <w:r>
        <w:rPr>
          <w:rFonts w:ascii="黑体" w:eastAsia="黑体" w:hAnsi="黑体" w:hint="eastAsia"/>
          <w:b/>
          <w:bCs/>
          <w:sz w:val="24"/>
          <w:szCs w:val="24"/>
        </w:rPr>
        <w:t>课程与毕业要求对应关系矩阵</w:t>
      </w:r>
    </w:p>
    <w:p w14:paraId="36860D98" w14:textId="77777777" w:rsidR="00000000" w:rsidRDefault="0001688F">
      <w:pPr>
        <w:widowControl/>
        <w:spacing w:beforeLines="50" w:before="156" w:afterLines="50" w:after="156" w:line="360" w:lineRule="auto"/>
        <w:jc w:val="center"/>
        <w:rPr>
          <w:rFonts w:ascii="黑体" w:eastAsia="黑体" w:hAnsi="黑体" w:hint="eastAsia"/>
          <w:b/>
          <w:sz w:val="22"/>
          <w:szCs w:val="21"/>
        </w:rPr>
      </w:pPr>
    </w:p>
    <w:p w14:paraId="4FC442E7" w14:textId="77777777" w:rsidR="00000000" w:rsidRDefault="0001688F">
      <w:pPr>
        <w:widowControl/>
        <w:spacing w:beforeLines="50" w:before="156" w:afterLines="50" w:after="156" w:line="360" w:lineRule="auto"/>
        <w:jc w:val="center"/>
        <w:rPr>
          <w:rFonts w:ascii="黑体" w:eastAsia="黑体" w:hAnsi="黑体" w:hint="eastAsia"/>
          <w:b/>
          <w:sz w:val="22"/>
          <w:szCs w:val="21"/>
        </w:rPr>
      </w:pPr>
    </w:p>
    <w:p w14:paraId="37478B15" w14:textId="77777777" w:rsidR="00000000" w:rsidRDefault="0001688F">
      <w:pPr>
        <w:widowControl/>
        <w:spacing w:beforeLines="50" w:before="156" w:afterLines="50" w:after="156" w:line="360" w:lineRule="auto"/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b/>
          <w:sz w:val="22"/>
          <w:szCs w:val="21"/>
        </w:rPr>
        <w:t>表</w:t>
      </w:r>
      <w:r>
        <w:rPr>
          <w:rFonts w:ascii="黑体" w:eastAsia="黑体" w:hAnsi="黑体" w:hint="eastAsia"/>
          <w:b/>
          <w:sz w:val="22"/>
          <w:szCs w:val="21"/>
        </w:rPr>
        <w:t>6</w:t>
      </w:r>
      <w:r>
        <w:rPr>
          <w:rFonts w:ascii="黑体" w:eastAsia="黑体" w:hAnsi="黑体"/>
          <w:b/>
          <w:sz w:val="22"/>
          <w:szCs w:val="21"/>
        </w:rPr>
        <w:t xml:space="preserve"> </w:t>
      </w:r>
      <w:r>
        <w:rPr>
          <w:rFonts w:ascii="黑体" w:eastAsia="黑体" w:hAnsi="黑体" w:hint="eastAsia"/>
          <w:b/>
          <w:sz w:val="22"/>
          <w:szCs w:val="21"/>
        </w:rPr>
        <w:t>课程</w:t>
      </w:r>
      <w:r>
        <w:rPr>
          <w:rFonts w:ascii="黑体" w:eastAsia="黑体" w:hAnsi="黑体"/>
          <w:b/>
          <w:sz w:val="22"/>
          <w:szCs w:val="21"/>
        </w:rPr>
        <w:t>与毕业要求对应关系矩阵</w:t>
      </w:r>
    </w:p>
    <w:p w14:paraId="4EAF8570" w14:textId="77777777" w:rsidR="00000000" w:rsidRDefault="0001688F">
      <w:pPr>
        <w:widowControl/>
        <w:jc w:val="left"/>
        <w:rPr>
          <w:rFonts w:ascii="黑体" w:eastAsia="黑体" w:hAnsi="黑体"/>
          <w:sz w:val="24"/>
          <w:szCs w:val="24"/>
        </w:rPr>
      </w:pPr>
    </w:p>
    <w:tbl>
      <w:tblPr>
        <w:tblW w:w="14567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764"/>
        <w:gridCol w:w="447"/>
        <w:gridCol w:w="2299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</w:tblGrid>
      <w:tr w:rsidR="00000000" w14:paraId="516D5844" w14:textId="77777777">
        <w:trPr>
          <w:trHeight w:val="227"/>
          <w:tblHeader/>
        </w:trPr>
        <w:tc>
          <w:tcPr>
            <w:tcW w:w="1211" w:type="dxa"/>
            <w:gridSpan w:val="2"/>
            <w:vMerge w:val="restart"/>
            <w:vAlign w:val="center"/>
          </w:tcPr>
          <w:p w14:paraId="3E9EE73D" w14:textId="77777777" w:rsidR="00000000" w:rsidRDefault="0001688F">
            <w:pPr>
              <w:contextualSpacing/>
              <w:jc w:val="center"/>
              <w:rPr>
                <w:rFonts w:ascii="宋体" w:hAnsi="宋体" w:cs="Times New Roman" w:hint="eastAsia"/>
                <w:b/>
                <w:szCs w:val="21"/>
              </w:rPr>
            </w:pPr>
            <w:r>
              <w:rPr>
                <w:rFonts w:ascii="宋体" w:hAnsi="宋体" w:cs="Times New Roman" w:hint="eastAsia"/>
                <w:b/>
                <w:szCs w:val="21"/>
              </w:rPr>
              <w:t>课程类别</w:t>
            </w:r>
          </w:p>
        </w:tc>
        <w:tc>
          <w:tcPr>
            <w:tcW w:w="2299" w:type="dxa"/>
            <w:vMerge w:val="restart"/>
            <w:vAlign w:val="center"/>
          </w:tcPr>
          <w:p w14:paraId="7119E8EC" w14:textId="77777777" w:rsidR="00000000" w:rsidRDefault="0001688F">
            <w:pPr>
              <w:contextualSpacing/>
              <w:jc w:val="center"/>
              <w:rPr>
                <w:rFonts w:ascii="宋体" w:hAnsi="宋体" w:cs="Times New Roman" w:hint="eastAsia"/>
                <w:b/>
                <w:szCs w:val="21"/>
              </w:rPr>
            </w:pPr>
            <w:r>
              <w:rPr>
                <w:rFonts w:ascii="宋体" w:hAnsi="宋体" w:cs="Times New Roman" w:hint="eastAsia"/>
                <w:b/>
                <w:szCs w:val="21"/>
              </w:rPr>
              <w:t>课程</w:t>
            </w:r>
          </w:p>
          <w:p w14:paraId="0A0996CE" w14:textId="77777777" w:rsidR="00000000" w:rsidRDefault="0001688F">
            <w:pPr>
              <w:contextualSpacing/>
              <w:jc w:val="center"/>
              <w:rPr>
                <w:rFonts w:ascii="宋体" w:hAnsi="宋体" w:cs="Times New Roman" w:hint="eastAsia"/>
                <w:b/>
                <w:szCs w:val="21"/>
              </w:rPr>
            </w:pPr>
            <w:r>
              <w:rPr>
                <w:rFonts w:ascii="宋体" w:hAnsi="宋体" w:cs="Times New Roman" w:hint="eastAsia"/>
                <w:b/>
                <w:szCs w:val="21"/>
              </w:rPr>
              <w:t>名称</w:t>
            </w:r>
          </w:p>
        </w:tc>
        <w:tc>
          <w:tcPr>
            <w:tcW w:w="11057" w:type="dxa"/>
            <w:gridSpan w:val="26"/>
            <w:vAlign w:val="center"/>
          </w:tcPr>
          <w:p w14:paraId="2CEB140F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毕业要求</w:t>
            </w:r>
          </w:p>
        </w:tc>
      </w:tr>
      <w:tr w:rsidR="00000000" w14:paraId="2EDA175E" w14:textId="77777777">
        <w:trPr>
          <w:trHeight w:val="311"/>
          <w:tblHeader/>
        </w:trPr>
        <w:tc>
          <w:tcPr>
            <w:tcW w:w="1211" w:type="dxa"/>
            <w:gridSpan w:val="2"/>
            <w:vMerge/>
          </w:tcPr>
          <w:p w14:paraId="6AE01A38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2299" w:type="dxa"/>
            <w:vMerge/>
            <w:vAlign w:val="center"/>
          </w:tcPr>
          <w:p w14:paraId="325AB74D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2552" w:type="dxa"/>
            <w:gridSpan w:val="6"/>
            <w:vAlign w:val="center"/>
          </w:tcPr>
          <w:p w14:paraId="5D36E09C" w14:textId="77777777" w:rsidR="00000000" w:rsidRDefault="0001688F">
            <w:pPr>
              <w:contextualSpacing/>
              <w:jc w:val="center"/>
              <w:rPr>
                <w:rFonts w:ascii="宋体" w:eastAsia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践行师德</w:t>
            </w:r>
          </w:p>
        </w:tc>
        <w:tc>
          <w:tcPr>
            <w:tcW w:w="3402" w:type="dxa"/>
            <w:gridSpan w:val="8"/>
            <w:vAlign w:val="center"/>
          </w:tcPr>
          <w:p w14:paraId="1D53A022" w14:textId="77777777" w:rsidR="00000000" w:rsidRDefault="0001688F">
            <w:pPr>
              <w:contextualSpacing/>
              <w:jc w:val="center"/>
              <w:rPr>
                <w:rFonts w:ascii="宋体" w:eastAsia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学会教学</w:t>
            </w:r>
          </w:p>
        </w:tc>
        <w:tc>
          <w:tcPr>
            <w:tcW w:w="2551" w:type="dxa"/>
            <w:gridSpan w:val="6"/>
            <w:vAlign w:val="center"/>
          </w:tcPr>
          <w:p w14:paraId="2C32FB90" w14:textId="77777777" w:rsidR="00000000" w:rsidRDefault="0001688F">
            <w:pPr>
              <w:contextualSpacing/>
              <w:jc w:val="center"/>
              <w:rPr>
                <w:rFonts w:ascii="宋体" w:eastAsia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学会育人</w:t>
            </w:r>
          </w:p>
        </w:tc>
        <w:tc>
          <w:tcPr>
            <w:tcW w:w="2552" w:type="dxa"/>
            <w:gridSpan w:val="6"/>
            <w:vAlign w:val="center"/>
          </w:tcPr>
          <w:p w14:paraId="3AE99A88" w14:textId="77777777" w:rsidR="00000000" w:rsidRDefault="0001688F">
            <w:pPr>
              <w:contextualSpacing/>
              <w:jc w:val="center"/>
              <w:rPr>
                <w:rFonts w:ascii="宋体" w:eastAsia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学会发展</w:t>
            </w:r>
          </w:p>
        </w:tc>
      </w:tr>
      <w:tr w:rsidR="00000000" w14:paraId="589A3387" w14:textId="77777777">
        <w:trPr>
          <w:trHeight w:val="691"/>
          <w:tblHeader/>
        </w:trPr>
        <w:tc>
          <w:tcPr>
            <w:tcW w:w="1211" w:type="dxa"/>
            <w:gridSpan w:val="2"/>
            <w:vMerge/>
          </w:tcPr>
          <w:p w14:paraId="7FBF4151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2299" w:type="dxa"/>
            <w:vMerge/>
            <w:vAlign w:val="center"/>
          </w:tcPr>
          <w:p w14:paraId="6739CE43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1276" w:type="dxa"/>
            <w:gridSpan w:val="3"/>
            <w:vAlign w:val="center"/>
          </w:tcPr>
          <w:p w14:paraId="2FAADAB3" w14:textId="77777777" w:rsidR="00000000" w:rsidRDefault="0001688F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师德</w:t>
            </w:r>
          </w:p>
          <w:p w14:paraId="4894D041" w14:textId="77777777" w:rsidR="00000000" w:rsidRDefault="0001688F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规范</w:t>
            </w:r>
          </w:p>
        </w:tc>
        <w:tc>
          <w:tcPr>
            <w:tcW w:w="1276" w:type="dxa"/>
            <w:gridSpan w:val="3"/>
            <w:vAlign w:val="center"/>
          </w:tcPr>
          <w:p w14:paraId="1006358B" w14:textId="77777777" w:rsidR="00000000" w:rsidRDefault="0001688F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教育</w:t>
            </w:r>
          </w:p>
          <w:p w14:paraId="5940C67F" w14:textId="77777777" w:rsidR="00000000" w:rsidRDefault="0001688F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情怀</w:t>
            </w:r>
          </w:p>
        </w:tc>
        <w:tc>
          <w:tcPr>
            <w:tcW w:w="1701" w:type="dxa"/>
            <w:gridSpan w:val="4"/>
            <w:vAlign w:val="center"/>
          </w:tcPr>
          <w:p w14:paraId="250BEE66" w14:textId="77777777" w:rsidR="00000000" w:rsidRDefault="0001688F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保教</w:t>
            </w:r>
          </w:p>
          <w:p w14:paraId="55C586FC" w14:textId="77777777" w:rsidR="00000000" w:rsidRDefault="0001688F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知识</w:t>
            </w:r>
          </w:p>
        </w:tc>
        <w:tc>
          <w:tcPr>
            <w:tcW w:w="1701" w:type="dxa"/>
            <w:gridSpan w:val="4"/>
            <w:vAlign w:val="center"/>
          </w:tcPr>
          <w:p w14:paraId="15D859C6" w14:textId="77777777" w:rsidR="00000000" w:rsidRDefault="0001688F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保教</w:t>
            </w:r>
          </w:p>
          <w:p w14:paraId="27F8CDCF" w14:textId="77777777" w:rsidR="00000000" w:rsidRDefault="0001688F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能力</w:t>
            </w:r>
          </w:p>
        </w:tc>
        <w:tc>
          <w:tcPr>
            <w:tcW w:w="1276" w:type="dxa"/>
            <w:gridSpan w:val="3"/>
            <w:vAlign w:val="center"/>
          </w:tcPr>
          <w:p w14:paraId="0EFC3F9D" w14:textId="77777777" w:rsidR="00000000" w:rsidRDefault="0001688F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班级</w:t>
            </w:r>
          </w:p>
          <w:p w14:paraId="7E213376" w14:textId="77777777" w:rsidR="00000000" w:rsidRDefault="0001688F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管理</w:t>
            </w:r>
          </w:p>
        </w:tc>
        <w:tc>
          <w:tcPr>
            <w:tcW w:w="1275" w:type="dxa"/>
            <w:gridSpan w:val="3"/>
            <w:vAlign w:val="center"/>
          </w:tcPr>
          <w:p w14:paraId="5AC0365E" w14:textId="77777777" w:rsidR="00000000" w:rsidRDefault="0001688F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综合</w:t>
            </w:r>
          </w:p>
          <w:p w14:paraId="1AF2A1C5" w14:textId="77777777" w:rsidR="00000000" w:rsidRDefault="0001688F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育人</w:t>
            </w:r>
          </w:p>
        </w:tc>
        <w:tc>
          <w:tcPr>
            <w:tcW w:w="1276" w:type="dxa"/>
            <w:gridSpan w:val="3"/>
            <w:vAlign w:val="center"/>
          </w:tcPr>
          <w:p w14:paraId="6934D270" w14:textId="77777777" w:rsidR="00000000" w:rsidRDefault="0001688F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学会</w:t>
            </w:r>
          </w:p>
          <w:p w14:paraId="2A7A04A8" w14:textId="77777777" w:rsidR="00000000" w:rsidRDefault="0001688F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反思</w:t>
            </w:r>
          </w:p>
        </w:tc>
        <w:tc>
          <w:tcPr>
            <w:tcW w:w="1276" w:type="dxa"/>
            <w:gridSpan w:val="3"/>
            <w:vAlign w:val="center"/>
          </w:tcPr>
          <w:p w14:paraId="26115F13" w14:textId="77777777" w:rsidR="00000000" w:rsidRDefault="0001688F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沟通</w:t>
            </w:r>
          </w:p>
          <w:p w14:paraId="03791EAB" w14:textId="77777777" w:rsidR="00000000" w:rsidRDefault="0001688F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合作</w:t>
            </w:r>
          </w:p>
        </w:tc>
      </w:tr>
      <w:tr w:rsidR="00000000" w14:paraId="561346BC" w14:textId="77777777">
        <w:trPr>
          <w:cantSplit/>
          <w:trHeight w:val="439"/>
          <w:tblHeader/>
        </w:trPr>
        <w:tc>
          <w:tcPr>
            <w:tcW w:w="1211" w:type="dxa"/>
            <w:gridSpan w:val="2"/>
            <w:vMerge/>
          </w:tcPr>
          <w:p w14:paraId="2EB79EBB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2299" w:type="dxa"/>
            <w:vMerge/>
            <w:vAlign w:val="center"/>
          </w:tcPr>
          <w:p w14:paraId="555139DC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2825832B" w14:textId="77777777" w:rsidR="00000000" w:rsidRDefault="0001688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sz w:val="15"/>
                <w:szCs w:val="15"/>
              </w:rPr>
              <w:t>1-1</w:t>
            </w:r>
          </w:p>
        </w:tc>
        <w:tc>
          <w:tcPr>
            <w:tcW w:w="425" w:type="dxa"/>
            <w:vAlign w:val="center"/>
          </w:tcPr>
          <w:p w14:paraId="4225BEB8" w14:textId="77777777" w:rsidR="00000000" w:rsidRDefault="0001688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sz w:val="15"/>
                <w:szCs w:val="15"/>
              </w:rPr>
              <w:t>1-2</w:t>
            </w:r>
          </w:p>
        </w:tc>
        <w:tc>
          <w:tcPr>
            <w:tcW w:w="425" w:type="dxa"/>
            <w:vAlign w:val="center"/>
          </w:tcPr>
          <w:p w14:paraId="3D12783A" w14:textId="77777777" w:rsidR="00000000" w:rsidRDefault="0001688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sz w:val="15"/>
                <w:szCs w:val="15"/>
              </w:rPr>
              <w:t>1-3</w:t>
            </w:r>
          </w:p>
        </w:tc>
        <w:tc>
          <w:tcPr>
            <w:tcW w:w="425" w:type="dxa"/>
            <w:vAlign w:val="center"/>
          </w:tcPr>
          <w:p w14:paraId="089B2BAE" w14:textId="77777777" w:rsidR="00000000" w:rsidRDefault="0001688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sz w:val="15"/>
                <w:szCs w:val="15"/>
              </w:rPr>
              <w:t>2-</w:t>
            </w:r>
            <w:r>
              <w:rPr>
                <w:rFonts w:ascii="Times New Roman" w:hAnsi="Times New Roman" w:cs="Times New Roman"/>
                <w:b/>
                <w:sz w:val="15"/>
                <w:szCs w:val="15"/>
              </w:rPr>
              <w:t>1</w:t>
            </w:r>
          </w:p>
        </w:tc>
        <w:tc>
          <w:tcPr>
            <w:tcW w:w="426" w:type="dxa"/>
            <w:vAlign w:val="center"/>
          </w:tcPr>
          <w:p w14:paraId="43E7672F" w14:textId="77777777" w:rsidR="00000000" w:rsidRDefault="0001688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sz w:val="15"/>
                <w:szCs w:val="15"/>
              </w:rPr>
              <w:t>2-2</w:t>
            </w:r>
          </w:p>
        </w:tc>
        <w:tc>
          <w:tcPr>
            <w:tcW w:w="425" w:type="dxa"/>
            <w:vAlign w:val="center"/>
          </w:tcPr>
          <w:p w14:paraId="1F6E6006" w14:textId="77777777" w:rsidR="00000000" w:rsidRDefault="0001688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sz w:val="15"/>
                <w:szCs w:val="15"/>
              </w:rPr>
              <w:t>2-3</w:t>
            </w:r>
          </w:p>
        </w:tc>
        <w:tc>
          <w:tcPr>
            <w:tcW w:w="425" w:type="dxa"/>
            <w:vAlign w:val="center"/>
          </w:tcPr>
          <w:p w14:paraId="686699DF" w14:textId="77777777" w:rsidR="00000000" w:rsidRDefault="0001688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sz w:val="15"/>
                <w:szCs w:val="15"/>
              </w:rPr>
              <w:t>3-1</w:t>
            </w:r>
          </w:p>
        </w:tc>
        <w:tc>
          <w:tcPr>
            <w:tcW w:w="425" w:type="dxa"/>
            <w:vAlign w:val="center"/>
          </w:tcPr>
          <w:p w14:paraId="4329FC18" w14:textId="77777777" w:rsidR="00000000" w:rsidRDefault="0001688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sz w:val="15"/>
                <w:szCs w:val="15"/>
              </w:rPr>
              <w:t>3-2</w:t>
            </w:r>
          </w:p>
        </w:tc>
        <w:tc>
          <w:tcPr>
            <w:tcW w:w="426" w:type="dxa"/>
            <w:vAlign w:val="center"/>
          </w:tcPr>
          <w:p w14:paraId="3CB8F6C4" w14:textId="77777777" w:rsidR="00000000" w:rsidRDefault="0001688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sz w:val="15"/>
                <w:szCs w:val="15"/>
              </w:rPr>
              <w:t>3-3</w:t>
            </w:r>
          </w:p>
        </w:tc>
        <w:tc>
          <w:tcPr>
            <w:tcW w:w="425" w:type="dxa"/>
            <w:vAlign w:val="center"/>
          </w:tcPr>
          <w:p w14:paraId="1EDF9313" w14:textId="77777777" w:rsidR="00000000" w:rsidRDefault="0001688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sz w:val="15"/>
                <w:szCs w:val="15"/>
              </w:rPr>
              <w:t>3-4</w:t>
            </w:r>
          </w:p>
        </w:tc>
        <w:tc>
          <w:tcPr>
            <w:tcW w:w="425" w:type="dxa"/>
            <w:vAlign w:val="center"/>
          </w:tcPr>
          <w:p w14:paraId="0219F987" w14:textId="77777777" w:rsidR="00000000" w:rsidRDefault="0001688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sz w:val="15"/>
                <w:szCs w:val="15"/>
              </w:rPr>
              <w:t>4-1</w:t>
            </w:r>
          </w:p>
        </w:tc>
        <w:tc>
          <w:tcPr>
            <w:tcW w:w="425" w:type="dxa"/>
            <w:vAlign w:val="center"/>
          </w:tcPr>
          <w:p w14:paraId="3986574E" w14:textId="77777777" w:rsidR="00000000" w:rsidRDefault="0001688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sz w:val="15"/>
                <w:szCs w:val="15"/>
              </w:rPr>
              <w:t>4-2</w:t>
            </w:r>
          </w:p>
        </w:tc>
        <w:tc>
          <w:tcPr>
            <w:tcW w:w="426" w:type="dxa"/>
            <w:vAlign w:val="center"/>
          </w:tcPr>
          <w:p w14:paraId="71D02C11" w14:textId="77777777" w:rsidR="00000000" w:rsidRDefault="0001688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sz w:val="15"/>
                <w:szCs w:val="15"/>
              </w:rPr>
              <w:t>4-3</w:t>
            </w:r>
          </w:p>
        </w:tc>
        <w:tc>
          <w:tcPr>
            <w:tcW w:w="425" w:type="dxa"/>
            <w:vAlign w:val="center"/>
          </w:tcPr>
          <w:p w14:paraId="5A378C20" w14:textId="77777777" w:rsidR="00000000" w:rsidRDefault="0001688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sz w:val="15"/>
                <w:szCs w:val="15"/>
              </w:rPr>
              <w:t>4-4</w:t>
            </w:r>
          </w:p>
        </w:tc>
        <w:tc>
          <w:tcPr>
            <w:tcW w:w="425" w:type="dxa"/>
            <w:vAlign w:val="center"/>
          </w:tcPr>
          <w:p w14:paraId="20077C85" w14:textId="77777777" w:rsidR="00000000" w:rsidRDefault="0001688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sz w:val="15"/>
                <w:szCs w:val="15"/>
              </w:rPr>
              <w:t>5-1</w:t>
            </w:r>
          </w:p>
        </w:tc>
        <w:tc>
          <w:tcPr>
            <w:tcW w:w="425" w:type="dxa"/>
            <w:vAlign w:val="center"/>
          </w:tcPr>
          <w:p w14:paraId="5A40CC70" w14:textId="77777777" w:rsidR="00000000" w:rsidRDefault="0001688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sz w:val="15"/>
                <w:szCs w:val="15"/>
              </w:rPr>
              <w:t>5-2</w:t>
            </w:r>
          </w:p>
        </w:tc>
        <w:tc>
          <w:tcPr>
            <w:tcW w:w="426" w:type="dxa"/>
            <w:vAlign w:val="center"/>
          </w:tcPr>
          <w:p w14:paraId="02EFC187" w14:textId="77777777" w:rsidR="00000000" w:rsidRDefault="0001688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sz w:val="15"/>
                <w:szCs w:val="15"/>
              </w:rPr>
              <w:t>5-3</w:t>
            </w:r>
          </w:p>
        </w:tc>
        <w:tc>
          <w:tcPr>
            <w:tcW w:w="425" w:type="dxa"/>
            <w:vAlign w:val="center"/>
          </w:tcPr>
          <w:p w14:paraId="42E00D8B" w14:textId="77777777" w:rsidR="00000000" w:rsidRDefault="0001688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sz w:val="15"/>
                <w:szCs w:val="15"/>
              </w:rPr>
              <w:t>6-1</w:t>
            </w:r>
          </w:p>
        </w:tc>
        <w:tc>
          <w:tcPr>
            <w:tcW w:w="425" w:type="dxa"/>
            <w:vAlign w:val="center"/>
          </w:tcPr>
          <w:p w14:paraId="28745B80" w14:textId="77777777" w:rsidR="00000000" w:rsidRDefault="0001688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sz w:val="15"/>
                <w:szCs w:val="15"/>
              </w:rPr>
              <w:t>6-2</w:t>
            </w:r>
          </w:p>
        </w:tc>
        <w:tc>
          <w:tcPr>
            <w:tcW w:w="425" w:type="dxa"/>
            <w:vAlign w:val="center"/>
          </w:tcPr>
          <w:p w14:paraId="12E70B5B" w14:textId="77777777" w:rsidR="00000000" w:rsidRDefault="0001688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sz w:val="15"/>
                <w:szCs w:val="15"/>
              </w:rPr>
              <w:t>6-3</w:t>
            </w:r>
          </w:p>
        </w:tc>
        <w:tc>
          <w:tcPr>
            <w:tcW w:w="426" w:type="dxa"/>
            <w:vAlign w:val="center"/>
          </w:tcPr>
          <w:p w14:paraId="44AB4AF8" w14:textId="77777777" w:rsidR="00000000" w:rsidRDefault="0001688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sz w:val="15"/>
                <w:szCs w:val="15"/>
              </w:rPr>
              <w:t>7-1</w:t>
            </w:r>
          </w:p>
        </w:tc>
        <w:tc>
          <w:tcPr>
            <w:tcW w:w="425" w:type="dxa"/>
            <w:vAlign w:val="center"/>
          </w:tcPr>
          <w:p w14:paraId="7A67ECAC" w14:textId="77777777" w:rsidR="00000000" w:rsidRDefault="0001688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sz w:val="15"/>
                <w:szCs w:val="15"/>
              </w:rPr>
              <w:t>7-2</w:t>
            </w:r>
          </w:p>
        </w:tc>
        <w:tc>
          <w:tcPr>
            <w:tcW w:w="425" w:type="dxa"/>
            <w:vAlign w:val="center"/>
          </w:tcPr>
          <w:p w14:paraId="7FEF87DA" w14:textId="77777777" w:rsidR="00000000" w:rsidRDefault="0001688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sz w:val="15"/>
                <w:szCs w:val="15"/>
              </w:rPr>
              <w:t>7-3</w:t>
            </w:r>
          </w:p>
        </w:tc>
        <w:tc>
          <w:tcPr>
            <w:tcW w:w="425" w:type="dxa"/>
            <w:vAlign w:val="center"/>
          </w:tcPr>
          <w:p w14:paraId="233BC2B0" w14:textId="77777777" w:rsidR="00000000" w:rsidRDefault="0001688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sz w:val="15"/>
                <w:szCs w:val="15"/>
              </w:rPr>
              <w:t>8-1</w:t>
            </w:r>
          </w:p>
        </w:tc>
        <w:tc>
          <w:tcPr>
            <w:tcW w:w="426" w:type="dxa"/>
            <w:vAlign w:val="center"/>
          </w:tcPr>
          <w:p w14:paraId="46A8A398" w14:textId="77777777" w:rsidR="00000000" w:rsidRDefault="0001688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sz w:val="15"/>
                <w:szCs w:val="15"/>
              </w:rPr>
              <w:t>8-2</w:t>
            </w:r>
          </w:p>
        </w:tc>
        <w:tc>
          <w:tcPr>
            <w:tcW w:w="425" w:type="dxa"/>
            <w:vAlign w:val="center"/>
          </w:tcPr>
          <w:p w14:paraId="4E98C6E6" w14:textId="77777777" w:rsidR="00000000" w:rsidRDefault="0001688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sz w:val="15"/>
                <w:szCs w:val="15"/>
              </w:rPr>
              <w:t>8-3</w:t>
            </w:r>
          </w:p>
        </w:tc>
      </w:tr>
      <w:tr w:rsidR="00000000" w14:paraId="0A093AB9" w14:textId="77777777">
        <w:trPr>
          <w:trHeight w:val="283"/>
        </w:trPr>
        <w:tc>
          <w:tcPr>
            <w:tcW w:w="764" w:type="dxa"/>
            <w:vMerge w:val="restart"/>
            <w:vAlign w:val="center"/>
          </w:tcPr>
          <w:p w14:paraId="3C8D8AB1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/>
                <w:b/>
                <w:kern w:val="0"/>
                <w:sz w:val="24"/>
                <w:szCs w:val="24"/>
              </w:rPr>
              <w:t>通识教育</w:t>
            </w:r>
            <w:r>
              <w:rPr>
                <w:rFonts w:ascii="宋体" w:hAnsi="宋体"/>
                <w:b/>
                <w:kern w:val="0"/>
                <w:sz w:val="24"/>
                <w:szCs w:val="24"/>
              </w:rPr>
              <w:lastRenderedPageBreak/>
              <w:t>课程</w:t>
            </w:r>
          </w:p>
        </w:tc>
        <w:tc>
          <w:tcPr>
            <w:tcW w:w="447" w:type="dxa"/>
            <w:vMerge w:val="restart"/>
            <w:vAlign w:val="center"/>
          </w:tcPr>
          <w:p w14:paraId="1D0E6D76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/>
                <w:b/>
                <w:kern w:val="0"/>
                <w:sz w:val="24"/>
                <w:szCs w:val="24"/>
              </w:rPr>
              <w:lastRenderedPageBreak/>
              <w:t>必修</w:t>
            </w:r>
          </w:p>
        </w:tc>
        <w:tc>
          <w:tcPr>
            <w:tcW w:w="2299" w:type="dxa"/>
          </w:tcPr>
          <w:p w14:paraId="4D8A1472" w14:textId="77777777" w:rsidR="00000000" w:rsidRDefault="000168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思想道德修养与法律基础</w:t>
            </w:r>
          </w:p>
        </w:tc>
        <w:tc>
          <w:tcPr>
            <w:tcW w:w="426" w:type="dxa"/>
            <w:vAlign w:val="center"/>
          </w:tcPr>
          <w:p w14:paraId="453F2551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H</w:t>
            </w:r>
          </w:p>
        </w:tc>
        <w:tc>
          <w:tcPr>
            <w:tcW w:w="425" w:type="dxa"/>
            <w:vAlign w:val="center"/>
          </w:tcPr>
          <w:p w14:paraId="22876E58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0A0D83F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594BE27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H</w:t>
            </w:r>
          </w:p>
        </w:tc>
        <w:tc>
          <w:tcPr>
            <w:tcW w:w="426" w:type="dxa"/>
            <w:vAlign w:val="center"/>
          </w:tcPr>
          <w:p w14:paraId="664FD321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F6387A9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 w:hint="eastAsia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H</w:t>
            </w:r>
          </w:p>
        </w:tc>
        <w:tc>
          <w:tcPr>
            <w:tcW w:w="425" w:type="dxa"/>
            <w:vAlign w:val="center"/>
          </w:tcPr>
          <w:p w14:paraId="48581CBC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75336EE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4E6F321C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AE23A82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3EB5B00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70EFDAC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05266DE7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E52F629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FBA420F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7851802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77F6E767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6186316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09E28D3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E90D45C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252F9F9F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F0B5FAB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261F2D8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2AE2C7F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4EEDF0C8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93B1109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</w:tr>
      <w:tr w:rsidR="00000000" w14:paraId="51C39B4D" w14:textId="77777777">
        <w:trPr>
          <w:trHeight w:val="283"/>
        </w:trPr>
        <w:tc>
          <w:tcPr>
            <w:tcW w:w="764" w:type="dxa"/>
            <w:vMerge/>
            <w:vAlign w:val="center"/>
          </w:tcPr>
          <w:p w14:paraId="1F1E8461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70C9476A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</w:tcPr>
          <w:p w14:paraId="74C5A6F7" w14:textId="77777777" w:rsidR="00000000" w:rsidRDefault="0001688F">
            <w:pPr>
              <w:jc w:val="center"/>
            </w:pPr>
            <w:r>
              <w:rPr>
                <w:rFonts w:hint="eastAsia"/>
              </w:rPr>
              <w:t>中国近现代史纲要</w:t>
            </w:r>
          </w:p>
        </w:tc>
        <w:tc>
          <w:tcPr>
            <w:tcW w:w="426" w:type="dxa"/>
            <w:vAlign w:val="center"/>
          </w:tcPr>
          <w:p w14:paraId="5DA33C80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A54F48F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H</w:t>
            </w:r>
          </w:p>
        </w:tc>
        <w:tc>
          <w:tcPr>
            <w:tcW w:w="425" w:type="dxa"/>
            <w:vAlign w:val="center"/>
          </w:tcPr>
          <w:p w14:paraId="0836E7AC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H</w:t>
            </w:r>
          </w:p>
        </w:tc>
        <w:tc>
          <w:tcPr>
            <w:tcW w:w="425" w:type="dxa"/>
            <w:vAlign w:val="center"/>
          </w:tcPr>
          <w:p w14:paraId="3D625D2B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019D107E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18E6B66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H</w:t>
            </w:r>
          </w:p>
        </w:tc>
        <w:tc>
          <w:tcPr>
            <w:tcW w:w="425" w:type="dxa"/>
            <w:vAlign w:val="center"/>
          </w:tcPr>
          <w:p w14:paraId="4FBACF51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CB042A8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20FA0BAA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39E2A10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5C06F38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2779527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50A1E2E4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D8A29FB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8796443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40855B4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1ECC9B6E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A7397EA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F97B464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9F025A2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3CE0B8BB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41BA199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3131EE3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F9495B4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523FC673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3AD1320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</w:tr>
      <w:tr w:rsidR="00000000" w14:paraId="7B872447" w14:textId="77777777">
        <w:trPr>
          <w:trHeight w:val="283"/>
        </w:trPr>
        <w:tc>
          <w:tcPr>
            <w:tcW w:w="764" w:type="dxa"/>
            <w:vMerge/>
            <w:vAlign w:val="center"/>
          </w:tcPr>
          <w:p w14:paraId="5829A95F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51537787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</w:tcPr>
          <w:p w14:paraId="0A1D63F7" w14:textId="77777777" w:rsidR="00000000" w:rsidRDefault="000168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马克思主义基本原理</w:t>
            </w:r>
          </w:p>
        </w:tc>
        <w:tc>
          <w:tcPr>
            <w:tcW w:w="426" w:type="dxa"/>
            <w:vAlign w:val="center"/>
          </w:tcPr>
          <w:p w14:paraId="2490C01E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H</w:t>
            </w:r>
          </w:p>
        </w:tc>
        <w:tc>
          <w:tcPr>
            <w:tcW w:w="425" w:type="dxa"/>
            <w:vAlign w:val="center"/>
          </w:tcPr>
          <w:p w14:paraId="6026FA04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252515B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M</w:t>
            </w:r>
          </w:p>
        </w:tc>
        <w:tc>
          <w:tcPr>
            <w:tcW w:w="425" w:type="dxa"/>
            <w:vAlign w:val="center"/>
          </w:tcPr>
          <w:p w14:paraId="3B07EB19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39D2EC28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M</w:t>
            </w:r>
          </w:p>
        </w:tc>
        <w:tc>
          <w:tcPr>
            <w:tcW w:w="425" w:type="dxa"/>
            <w:vAlign w:val="center"/>
          </w:tcPr>
          <w:p w14:paraId="6BBA9EB5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 w:hint="eastAsia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1678055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AB34360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3A2C9583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B70A20C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B058FF0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F6F9B0A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279BB8F5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C135F41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E3A08B2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36C6477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7056EDDD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1F01FCF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4013107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CC29171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0F5262DC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6A75E59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DDB60A9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418158D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4AFF9A1D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AC826D9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</w:tr>
      <w:tr w:rsidR="00000000" w14:paraId="7E9BC9E3" w14:textId="77777777">
        <w:trPr>
          <w:trHeight w:val="283"/>
        </w:trPr>
        <w:tc>
          <w:tcPr>
            <w:tcW w:w="764" w:type="dxa"/>
            <w:vMerge/>
            <w:vAlign w:val="center"/>
          </w:tcPr>
          <w:p w14:paraId="0A87A2A5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10774852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</w:tcPr>
          <w:p w14:paraId="4B1E23FE" w14:textId="77777777" w:rsidR="00000000" w:rsidRDefault="0001688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毛泽东思想和中国特色社会主义理论体系概论</w:t>
            </w:r>
          </w:p>
        </w:tc>
        <w:tc>
          <w:tcPr>
            <w:tcW w:w="426" w:type="dxa"/>
            <w:vAlign w:val="center"/>
          </w:tcPr>
          <w:p w14:paraId="5E579592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H</w:t>
            </w:r>
          </w:p>
        </w:tc>
        <w:tc>
          <w:tcPr>
            <w:tcW w:w="425" w:type="dxa"/>
            <w:vAlign w:val="center"/>
          </w:tcPr>
          <w:p w14:paraId="6111FB1F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H</w:t>
            </w:r>
          </w:p>
        </w:tc>
        <w:tc>
          <w:tcPr>
            <w:tcW w:w="425" w:type="dxa"/>
            <w:vAlign w:val="center"/>
          </w:tcPr>
          <w:p w14:paraId="09DBC27C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EC0C9F1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M</w:t>
            </w:r>
          </w:p>
        </w:tc>
        <w:tc>
          <w:tcPr>
            <w:tcW w:w="426" w:type="dxa"/>
            <w:vAlign w:val="center"/>
          </w:tcPr>
          <w:p w14:paraId="550FF38C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M</w:t>
            </w:r>
          </w:p>
        </w:tc>
        <w:tc>
          <w:tcPr>
            <w:tcW w:w="425" w:type="dxa"/>
            <w:vAlign w:val="center"/>
          </w:tcPr>
          <w:p w14:paraId="5FFF2942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 w:hint="eastAsia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ADEBC4A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DEA51A1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114A52CD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B57369F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BD75BCA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FE908C2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0A01D30C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30A1B4D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5C60555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8C755BE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6231058E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DAF06E2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EA7CDF8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695499B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3835A716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D57C06B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A7DC960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6A32F22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2D53FB3A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9D9ABAD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</w:tr>
      <w:tr w:rsidR="00000000" w14:paraId="1AA4D404" w14:textId="77777777">
        <w:trPr>
          <w:trHeight w:val="283"/>
        </w:trPr>
        <w:tc>
          <w:tcPr>
            <w:tcW w:w="764" w:type="dxa"/>
            <w:vMerge/>
            <w:vAlign w:val="center"/>
          </w:tcPr>
          <w:p w14:paraId="399CF297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55135EB3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</w:tcPr>
          <w:p w14:paraId="6324DCAE" w14:textId="77777777" w:rsidR="00000000" w:rsidRDefault="0001688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  <w:kern w:val="0"/>
                <w:szCs w:val="21"/>
              </w:rPr>
              <w:t>习近平新时代中国特色社会主义思想概论</w:t>
            </w:r>
          </w:p>
        </w:tc>
        <w:tc>
          <w:tcPr>
            <w:tcW w:w="426" w:type="dxa"/>
            <w:vAlign w:val="center"/>
          </w:tcPr>
          <w:p w14:paraId="1832EF62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eastAsia="宋体" w:hAnsi="宋体" w:hint="eastAsia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H</w:t>
            </w:r>
          </w:p>
        </w:tc>
        <w:tc>
          <w:tcPr>
            <w:tcW w:w="425" w:type="dxa"/>
            <w:vAlign w:val="center"/>
          </w:tcPr>
          <w:p w14:paraId="751632DA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eastAsia="宋体" w:hAnsi="宋体" w:hint="eastAsia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H</w:t>
            </w:r>
          </w:p>
        </w:tc>
        <w:tc>
          <w:tcPr>
            <w:tcW w:w="425" w:type="dxa"/>
            <w:vAlign w:val="center"/>
          </w:tcPr>
          <w:p w14:paraId="6FA9D47F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149FD5A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eastAsia="宋体" w:hAnsi="宋体" w:hint="eastAsia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H</w:t>
            </w:r>
          </w:p>
        </w:tc>
        <w:tc>
          <w:tcPr>
            <w:tcW w:w="426" w:type="dxa"/>
            <w:vAlign w:val="center"/>
          </w:tcPr>
          <w:p w14:paraId="6E895137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4FD9DEC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 w:hint="eastAsia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0A032CA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CC930E0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1D64AB6A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A10B12A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D695FD1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E8D9A4F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5965AA2E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C3E8C9D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6A53E12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C4B2CFA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2B095727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0612EF7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B536B42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A469F49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6259AB54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50EA05E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D2AEA60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26E2F81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48213E68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E63EDC1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</w:tr>
      <w:tr w:rsidR="00000000" w14:paraId="413DC1FC" w14:textId="77777777">
        <w:trPr>
          <w:trHeight w:val="283"/>
        </w:trPr>
        <w:tc>
          <w:tcPr>
            <w:tcW w:w="764" w:type="dxa"/>
            <w:vMerge/>
            <w:vAlign w:val="center"/>
          </w:tcPr>
          <w:p w14:paraId="40665B32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31C55A6B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</w:tcPr>
          <w:p w14:paraId="7B2A78C2" w14:textId="77777777" w:rsidR="00000000" w:rsidRDefault="0001688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形势与政策Ⅰ</w:t>
            </w:r>
            <w:r>
              <w:rPr>
                <w:rFonts w:hint="eastAsia"/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Ⅱ</w:t>
            </w:r>
          </w:p>
        </w:tc>
        <w:tc>
          <w:tcPr>
            <w:tcW w:w="426" w:type="dxa"/>
            <w:vAlign w:val="center"/>
          </w:tcPr>
          <w:p w14:paraId="2767AC08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H</w:t>
            </w:r>
          </w:p>
        </w:tc>
        <w:tc>
          <w:tcPr>
            <w:tcW w:w="425" w:type="dxa"/>
            <w:vAlign w:val="center"/>
          </w:tcPr>
          <w:p w14:paraId="4F3F64A1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E045765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H</w:t>
            </w:r>
          </w:p>
        </w:tc>
        <w:tc>
          <w:tcPr>
            <w:tcW w:w="425" w:type="dxa"/>
            <w:vAlign w:val="center"/>
          </w:tcPr>
          <w:p w14:paraId="17998E8B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H</w:t>
            </w:r>
          </w:p>
        </w:tc>
        <w:tc>
          <w:tcPr>
            <w:tcW w:w="426" w:type="dxa"/>
            <w:vAlign w:val="center"/>
          </w:tcPr>
          <w:p w14:paraId="78FE1D98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7C24BC6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3E1D901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A4EA853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069C2B08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02B9232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2945C29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0A05C1F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02FAF931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1367DCD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28519BC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739203B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45965698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384D2EC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99C6913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077C05D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1D1B8E0C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525292B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DA9230C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CB267B1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0340AD19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33D499C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</w:tr>
      <w:tr w:rsidR="00000000" w14:paraId="11B1EFF4" w14:textId="77777777">
        <w:trPr>
          <w:trHeight w:val="283"/>
        </w:trPr>
        <w:tc>
          <w:tcPr>
            <w:tcW w:w="764" w:type="dxa"/>
            <w:vMerge/>
            <w:vAlign w:val="center"/>
          </w:tcPr>
          <w:p w14:paraId="7947C8FE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51F6C06B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</w:tcPr>
          <w:p w14:paraId="0240A45D" w14:textId="77777777" w:rsidR="00000000" w:rsidRDefault="0001688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体育</w:t>
            </w:r>
          </w:p>
        </w:tc>
        <w:tc>
          <w:tcPr>
            <w:tcW w:w="426" w:type="dxa"/>
            <w:vAlign w:val="center"/>
          </w:tcPr>
          <w:p w14:paraId="04EE2EF3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H</w:t>
            </w:r>
          </w:p>
        </w:tc>
        <w:tc>
          <w:tcPr>
            <w:tcW w:w="425" w:type="dxa"/>
            <w:vAlign w:val="center"/>
          </w:tcPr>
          <w:p w14:paraId="408BC55F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D1F949C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F94FDB0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21D51AB0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76D8BF0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09E19EE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H</w:t>
            </w:r>
          </w:p>
        </w:tc>
        <w:tc>
          <w:tcPr>
            <w:tcW w:w="425" w:type="dxa"/>
            <w:vAlign w:val="center"/>
          </w:tcPr>
          <w:p w14:paraId="1C558B97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18D8E850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4551157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E870CFF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E0A7D08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736B9969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1E93494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A92C6BD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BDF2A9D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5B728D5E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4A6422A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M</w:t>
            </w:r>
          </w:p>
        </w:tc>
        <w:tc>
          <w:tcPr>
            <w:tcW w:w="425" w:type="dxa"/>
            <w:vAlign w:val="center"/>
          </w:tcPr>
          <w:p w14:paraId="09451822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ABB7FC8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4621F4AC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FB43C3C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07783CA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407CCD9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1A4A9353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A029F9C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</w:tr>
      <w:tr w:rsidR="00000000" w14:paraId="4B391E67" w14:textId="77777777">
        <w:trPr>
          <w:trHeight w:val="283"/>
        </w:trPr>
        <w:tc>
          <w:tcPr>
            <w:tcW w:w="764" w:type="dxa"/>
            <w:vMerge/>
            <w:vAlign w:val="center"/>
          </w:tcPr>
          <w:p w14:paraId="724F13AB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5EB27185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</w:tcPr>
          <w:p w14:paraId="7EB9D274" w14:textId="77777777" w:rsidR="00000000" w:rsidRDefault="0001688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国防教育</w:t>
            </w:r>
          </w:p>
        </w:tc>
        <w:tc>
          <w:tcPr>
            <w:tcW w:w="426" w:type="dxa"/>
            <w:vAlign w:val="center"/>
          </w:tcPr>
          <w:p w14:paraId="39CBB5DC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H</w:t>
            </w:r>
          </w:p>
        </w:tc>
        <w:tc>
          <w:tcPr>
            <w:tcW w:w="425" w:type="dxa"/>
            <w:vAlign w:val="center"/>
          </w:tcPr>
          <w:p w14:paraId="570C8D5D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7981DD3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1BCF6DA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H</w:t>
            </w:r>
          </w:p>
        </w:tc>
        <w:tc>
          <w:tcPr>
            <w:tcW w:w="426" w:type="dxa"/>
            <w:vAlign w:val="center"/>
          </w:tcPr>
          <w:p w14:paraId="0956E2D0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5480254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68E3645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8C4C22A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5F59C1F0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171F79F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C3543A9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2718D61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594973B1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1E822A5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1860083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CCE8312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59872F84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236BCF6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M</w:t>
            </w:r>
          </w:p>
        </w:tc>
        <w:tc>
          <w:tcPr>
            <w:tcW w:w="425" w:type="dxa"/>
            <w:vAlign w:val="center"/>
          </w:tcPr>
          <w:p w14:paraId="78FBF351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4B27557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7D4C81D0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B1D0876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3DA9978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43E5B27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373B9061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31EAF56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</w:tr>
      <w:tr w:rsidR="00000000" w14:paraId="1D2C8789" w14:textId="77777777">
        <w:trPr>
          <w:trHeight w:val="283"/>
        </w:trPr>
        <w:tc>
          <w:tcPr>
            <w:tcW w:w="764" w:type="dxa"/>
            <w:vMerge/>
            <w:vAlign w:val="center"/>
          </w:tcPr>
          <w:p w14:paraId="69503D0B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4642C7DB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</w:tcPr>
          <w:p w14:paraId="0AF9F5E0" w14:textId="77777777" w:rsidR="00000000" w:rsidRDefault="0001688F">
            <w:pPr>
              <w:jc w:val="center"/>
              <w:rPr>
                <w:rFonts w:eastAsia="宋体"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劳动教育</w:t>
            </w:r>
          </w:p>
        </w:tc>
        <w:tc>
          <w:tcPr>
            <w:tcW w:w="426" w:type="dxa"/>
            <w:vAlign w:val="center"/>
          </w:tcPr>
          <w:p w14:paraId="325A59A2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eastAsia="宋体" w:hAnsi="宋体" w:hint="eastAsia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F2D6BB9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C8A8A2D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9E39E64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eastAsia="宋体" w:hAnsi="宋体" w:hint="eastAsia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7C402516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3DBB720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F0D2376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61641BB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6EE470EE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CCD5E09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D9D579B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836DB6F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0B8CEA33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80154D5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62052F6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11B6A34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53C627A1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3EB240D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eastAsia="宋体" w:hAnsi="宋体" w:hint="eastAsia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M</w:t>
            </w:r>
          </w:p>
        </w:tc>
        <w:tc>
          <w:tcPr>
            <w:tcW w:w="425" w:type="dxa"/>
            <w:vAlign w:val="center"/>
          </w:tcPr>
          <w:p w14:paraId="1ED2FB63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F02D7C3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4B1C22AA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eastAsia="宋体" w:hAnsi="宋体" w:hint="eastAsia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H</w:t>
            </w:r>
          </w:p>
        </w:tc>
        <w:tc>
          <w:tcPr>
            <w:tcW w:w="425" w:type="dxa"/>
            <w:vAlign w:val="center"/>
          </w:tcPr>
          <w:p w14:paraId="116AB0E6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5111290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B020231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571AF082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F899BD8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eastAsia="宋体" w:hAnsi="宋体" w:hint="eastAsia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H</w:t>
            </w:r>
          </w:p>
        </w:tc>
      </w:tr>
      <w:tr w:rsidR="00000000" w14:paraId="4ED2FC80" w14:textId="77777777">
        <w:trPr>
          <w:trHeight w:val="283"/>
        </w:trPr>
        <w:tc>
          <w:tcPr>
            <w:tcW w:w="764" w:type="dxa"/>
            <w:vMerge/>
            <w:vAlign w:val="center"/>
          </w:tcPr>
          <w:p w14:paraId="505852FB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67745A92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</w:tcPr>
          <w:p w14:paraId="75C388C0" w14:textId="77777777" w:rsidR="00000000" w:rsidRDefault="0001688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中文写作</w:t>
            </w:r>
          </w:p>
        </w:tc>
        <w:tc>
          <w:tcPr>
            <w:tcW w:w="426" w:type="dxa"/>
            <w:vAlign w:val="center"/>
          </w:tcPr>
          <w:p w14:paraId="6962154C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2D80602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46B6F2A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8948297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446296A6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53A3633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53DF879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H</w:t>
            </w:r>
          </w:p>
        </w:tc>
        <w:tc>
          <w:tcPr>
            <w:tcW w:w="425" w:type="dxa"/>
            <w:vAlign w:val="center"/>
          </w:tcPr>
          <w:p w14:paraId="657231C4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68EC1720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440082F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786B994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68A600C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75937ACE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5DB37DC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5FAB2B0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DA5D384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0DB05708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1078CEC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9B60A5B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7B82FFB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301591BE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M</w:t>
            </w:r>
          </w:p>
        </w:tc>
        <w:tc>
          <w:tcPr>
            <w:tcW w:w="425" w:type="dxa"/>
            <w:vAlign w:val="center"/>
          </w:tcPr>
          <w:p w14:paraId="4684EC88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472F452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913E299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H</w:t>
            </w:r>
          </w:p>
        </w:tc>
        <w:tc>
          <w:tcPr>
            <w:tcW w:w="426" w:type="dxa"/>
            <w:vAlign w:val="center"/>
          </w:tcPr>
          <w:p w14:paraId="0AE90EAE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9E4EFDF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</w:tr>
      <w:tr w:rsidR="00000000" w14:paraId="27179E4A" w14:textId="77777777">
        <w:trPr>
          <w:trHeight w:val="283"/>
        </w:trPr>
        <w:tc>
          <w:tcPr>
            <w:tcW w:w="764" w:type="dxa"/>
            <w:vMerge/>
            <w:vAlign w:val="center"/>
          </w:tcPr>
          <w:p w14:paraId="0F2DA713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656F3EF2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</w:tcPr>
          <w:p w14:paraId="77CEA8D8" w14:textId="77777777" w:rsidR="00000000" w:rsidRDefault="0001688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大学外语</w:t>
            </w:r>
          </w:p>
        </w:tc>
        <w:tc>
          <w:tcPr>
            <w:tcW w:w="426" w:type="dxa"/>
            <w:vAlign w:val="center"/>
          </w:tcPr>
          <w:p w14:paraId="4E306BFE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2ABBD20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18343E7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3D0AF24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17DBB0BA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2179AD6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E9BDBF8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H</w:t>
            </w:r>
          </w:p>
        </w:tc>
        <w:tc>
          <w:tcPr>
            <w:tcW w:w="425" w:type="dxa"/>
            <w:vAlign w:val="center"/>
          </w:tcPr>
          <w:p w14:paraId="7C52A18A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090C3348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4180648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8B5C9AE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106E3AB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5058C739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8DFC712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BE4F6EC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9E19F76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3FAF6901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75C1DDC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M</w:t>
            </w:r>
          </w:p>
        </w:tc>
        <w:tc>
          <w:tcPr>
            <w:tcW w:w="425" w:type="dxa"/>
            <w:vAlign w:val="center"/>
          </w:tcPr>
          <w:p w14:paraId="33F25A3D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37C9D6A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0EAFE1BF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C742825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F34B90E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4AC2EF9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5C92B49D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H</w:t>
            </w:r>
          </w:p>
        </w:tc>
        <w:tc>
          <w:tcPr>
            <w:tcW w:w="425" w:type="dxa"/>
            <w:vAlign w:val="center"/>
          </w:tcPr>
          <w:p w14:paraId="0327C0AF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</w:tr>
      <w:tr w:rsidR="00000000" w14:paraId="22338940" w14:textId="77777777">
        <w:trPr>
          <w:trHeight w:val="283"/>
        </w:trPr>
        <w:tc>
          <w:tcPr>
            <w:tcW w:w="764" w:type="dxa"/>
            <w:vMerge/>
            <w:vAlign w:val="center"/>
          </w:tcPr>
          <w:p w14:paraId="502056E0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03B19FA1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</w:tcPr>
          <w:p w14:paraId="50458535" w14:textId="77777777" w:rsidR="00000000" w:rsidRDefault="0001688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信息技术</w:t>
            </w:r>
          </w:p>
        </w:tc>
        <w:tc>
          <w:tcPr>
            <w:tcW w:w="426" w:type="dxa"/>
            <w:vAlign w:val="center"/>
          </w:tcPr>
          <w:p w14:paraId="1614120E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B0567B9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968E65F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85A8CE7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14DC2AD9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D6491C2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638B1E4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80D5FAD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341C66C3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09F0482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F7CB583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E4C249A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2A2502C3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8E7AC02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ABEB945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H</w:t>
            </w:r>
          </w:p>
        </w:tc>
        <w:tc>
          <w:tcPr>
            <w:tcW w:w="425" w:type="dxa"/>
            <w:vAlign w:val="center"/>
          </w:tcPr>
          <w:p w14:paraId="21D65F2A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380D9298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BBD9DDE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H</w:t>
            </w:r>
          </w:p>
        </w:tc>
        <w:tc>
          <w:tcPr>
            <w:tcW w:w="425" w:type="dxa"/>
            <w:vAlign w:val="center"/>
          </w:tcPr>
          <w:p w14:paraId="345E46E2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FD2220C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5B70E6F2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558C1C9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90EF6C4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E1D8044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H</w:t>
            </w:r>
          </w:p>
        </w:tc>
        <w:tc>
          <w:tcPr>
            <w:tcW w:w="426" w:type="dxa"/>
            <w:vAlign w:val="center"/>
          </w:tcPr>
          <w:p w14:paraId="6CCE79FB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82A84C0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</w:tr>
      <w:tr w:rsidR="00000000" w14:paraId="0686D11A" w14:textId="77777777">
        <w:trPr>
          <w:trHeight w:val="283"/>
        </w:trPr>
        <w:tc>
          <w:tcPr>
            <w:tcW w:w="764" w:type="dxa"/>
            <w:vMerge/>
            <w:vAlign w:val="center"/>
          </w:tcPr>
          <w:p w14:paraId="2E252B60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62FDD485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</w:tcPr>
          <w:p w14:paraId="3ECED991" w14:textId="77777777" w:rsidR="00000000" w:rsidRDefault="0001688F">
            <w:pPr>
              <w:jc w:val="center"/>
              <w:rPr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逻辑与批判性思维</w:t>
            </w:r>
          </w:p>
        </w:tc>
        <w:tc>
          <w:tcPr>
            <w:tcW w:w="426" w:type="dxa"/>
            <w:vAlign w:val="center"/>
          </w:tcPr>
          <w:p w14:paraId="207D750E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8006AB6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30A8CAE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6C3AA68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6B6D1E49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42FD3CC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9DD2DEC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H</w:t>
            </w:r>
          </w:p>
        </w:tc>
        <w:tc>
          <w:tcPr>
            <w:tcW w:w="425" w:type="dxa"/>
            <w:vAlign w:val="center"/>
          </w:tcPr>
          <w:p w14:paraId="45379764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00B7BD4F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3E63B58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27F68EC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CE915C9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14F5C5B2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3ADF2F0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34DC0A6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H</w:t>
            </w:r>
          </w:p>
        </w:tc>
        <w:tc>
          <w:tcPr>
            <w:tcW w:w="425" w:type="dxa"/>
            <w:vAlign w:val="center"/>
          </w:tcPr>
          <w:p w14:paraId="48E46384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7CCA962B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2EFD9F3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688E92A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D65B858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125DC869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2DE1FB7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E737278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DFB27E7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2736BF9B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M</w:t>
            </w:r>
          </w:p>
        </w:tc>
        <w:tc>
          <w:tcPr>
            <w:tcW w:w="425" w:type="dxa"/>
            <w:vAlign w:val="center"/>
          </w:tcPr>
          <w:p w14:paraId="7A616C5B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</w:tr>
      <w:tr w:rsidR="00000000" w14:paraId="6533258C" w14:textId="77777777">
        <w:trPr>
          <w:trHeight w:val="395"/>
        </w:trPr>
        <w:tc>
          <w:tcPr>
            <w:tcW w:w="764" w:type="dxa"/>
            <w:vMerge w:val="restart"/>
            <w:vAlign w:val="center"/>
          </w:tcPr>
          <w:p w14:paraId="7D10979A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  <w:p w14:paraId="0094E1E4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/>
                <w:b/>
                <w:kern w:val="0"/>
                <w:sz w:val="24"/>
                <w:szCs w:val="24"/>
              </w:rPr>
              <w:t>专业教育课程</w:t>
            </w:r>
          </w:p>
        </w:tc>
        <w:tc>
          <w:tcPr>
            <w:tcW w:w="447" w:type="dxa"/>
            <w:vMerge w:val="restart"/>
            <w:vAlign w:val="center"/>
          </w:tcPr>
          <w:p w14:paraId="6AAA8D84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/>
                <w:b/>
                <w:kern w:val="0"/>
                <w:sz w:val="24"/>
                <w:szCs w:val="24"/>
              </w:rPr>
              <w:t>必修</w:t>
            </w:r>
          </w:p>
        </w:tc>
        <w:tc>
          <w:tcPr>
            <w:tcW w:w="2299" w:type="dxa"/>
            <w:vAlign w:val="center"/>
          </w:tcPr>
          <w:p w14:paraId="2C03E8CE" w14:textId="77777777" w:rsidR="00000000" w:rsidRDefault="0001688F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教育学专业导论</w:t>
            </w:r>
          </w:p>
        </w:tc>
        <w:tc>
          <w:tcPr>
            <w:tcW w:w="426" w:type="dxa"/>
            <w:vAlign w:val="center"/>
          </w:tcPr>
          <w:p w14:paraId="2D0702B3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00FF5B08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5F53F8C1" w14:textId="77777777" w:rsidR="00000000" w:rsidRDefault="0001688F">
            <w:pPr>
              <w:pStyle w:val="af4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425" w:type="dxa"/>
            <w:vAlign w:val="center"/>
          </w:tcPr>
          <w:p w14:paraId="337ADC75" w14:textId="77777777" w:rsidR="00000000" w:rsidRDefault="0001688F">
            <w:pPr>
              <w:pStyle w:val="af4"/>
              <w:spacing w:line="360" w:lineRule="auto"/>
              <w:rPr>
                <w:rFonts w:hint="eastAsia"/>
              </w:rPr>
            </w:pPr>
          </w:p>
        </w:tc>
        <w:tc>
          <w:tcPr>
            <w:tcW w:w="426" w:type="dxa"/>
            <w:vAlign w:val="center"/>
          </w:tcPr>
          <w:p w14:paraId="0B68395E" w14:textId="77777777" w:rsidR="00000000" w:rsidRDefault="0001688F">
            <w:pPr>
              <w:pStyle w:val="af4"/>
              <w:spacing w:line="360" w:lineRule="auto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14:paraId="386D7BDA" w14:textId="77777777" w:rsidR="00000000" w:rsidRDefault="0001688F">
            <w:pPr>
              <w:pStyle w:val="af4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425" w:type="dxa"/>
            <w:vAlign w:val="center"/>
          </w:tcPr>
          <w:p w14:paraId="5B353695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237BCA8C" w14:textId="77777777" w:rsidR="00000000" w:rsidRDefault="0001688F">
            <w:pPr>
              <w:pStyle w:val="af4"/>
              <w:spacing w:line="360" w:lineRule="auto"/>
              <w:rPr>
                <w:rFonts w:hint="eastAsia"/>
              </w:rPr>
            </w:pPr>
          </w:p>
        </w:tc>
        <w:tc>
          <w:tcPr>
            <w:tcW w:w="426" w:type="dxa"/>
            <w:vAlign w:val="center"/>
          </w:tcPr>
          <w:p w14:paraId="5F161D39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6E6BEEAB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3DB00398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2486A03C" w14:textId="77777777" w:rsidR="00000000" w:rsidRDefault="0001688F">
            <w:pPr>
              <w:pStyle w:val="af4"/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26" w:type="dxa"/>
            <w:vAlign w:val="center"/>
          </w:tcPr>
          <w:p w14:paraId="5BBDD23F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1C379A6C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1C2BEB6A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5BF3149A" w14:textId="77777777" w:rsidR="00000000" w:rsidRDefault="0001688F">
            <w:pPr>
              <w:pStyle w:val="af4"/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26" w:type="dxa"/>
            <w:vAlign w:val="center"/>
          </w:tcPr>
          <w:p w14:paraId="176A42A5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628B8097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1CD11A18" w14:textId="77777777" w:rsidR="00000000" w:rsidRDefault="0001688F">
            <w:pPr>
              <w:pStyle w:val="af4"/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14:paraId="1CE2BA27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410C1CD2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08BA760A" w14:textId="77777777" w:rsidR="00000000" w:rsidRDefault="0001688F">
            <w:pPr>
              <w:pStyle w:val="af4"/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744F17A0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194A4598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515CA46C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6A1C92A8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</w:tr>
      <w:tr w:rsidR="00000000" w14:paraId="7383C3FA" w14:textId="77777777">
        <w:trPr>
          <w:trHeight w:val="395"/>
        </w:trPr>
        <w:tc>
          <w:tcPr>
            <w:tcW w:w="764" w:type="dxa"/>
            <w:vMerge/>
            <w:vAlign w:val="center"/>
          </w:tcPr>
          <w:p w14:paraId="763468FD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53AC98C9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</w:tcPr>
          <w:p w14:paraId="1F6E3FFF" w14:textId="77777777" w:rsidR="00000000" w:rsidRDefault="0001688F">
            <w:pPr>
              <w:jc w:val="center"/>
              <w:rPr>
                <w:rFonts w:hint="eastAsia"/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</w:rPr>
              <w:t>教育概论</w:t>
            </w:r>
          </w:p>
        </w:tc>
        <w:tc>
          <w:tcPr>
            <w:tcW w:w="426" w:type="dxa"/>
            <w:vAlign w:val="center"/>
          </w:tcPr>
          <w:p w14:paraId="6399DF78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11EE386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90B58DB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35CA6D9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H</w:t>
            </w:r>
          </w:p>
        </w:tc>
        <w:tc>
          <w:tcPr>
            <w:tcW w:w="426" w:type="dxa"/>
            <w:vAlign w:val="center"/>
          </w:tcPr>
          <w:p w14:paraId="14798BC8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5F42CEF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36C85EB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55A71F3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79D22821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E5A6451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CC72150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E55C225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7B05D53D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9D27029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925970F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220DCD7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eastAsia="宋体" w:hAnsi="宋体" w:hint="eastAsia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H</w:t>
            </w:r>
          </w:p>
        </w:tc>
        <w:tc>
          <w:tcPr>
            <w:tcW w:w="426" w:type="dxa"/>
            <w:vAlign w:val="center"/>
          </w:tcPr>
          <w:p w14:paraId="41C4D509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72D8533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85BD895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690AAEA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16F9A43C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 w:hint="eastAsia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 xml:space="preserve">M </w:t>
            </w:r>
          </w:p>
        </w:tc>
        <w:tc>
          <w:tcPr>
            <w:tcW w:w="425" w:type="dxa"/>
            <w:vAlign w:val="center"/>
          </w:tcPr>
          <w:p w14:paraId="021E4161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DBEE6D3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FAA1C85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3C15126D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F70C009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</w:tr>
      <w:tr w:rsidR="00000000" w14:paraId="474CB609" w14:textId="77777777">
        <w:trPr>
          <w:trHeight w:val="395"/>
        </w:trPr>
        <w:tc>
          <w:tcPr>
            <w:tcW w:w="764" w:type="dxa"/>
            <w:vMerge/>
            <w:vAlign w:val="center"/>
          </w:tcPr>
          <w:p w14:paraId="21023C31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6DCBECB4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</w:tcPr>
          <w:p w14:paraId="4344AB7A" w14:textId="77777777" w:rsidR="00000000" w:rsidRDefault="0001688F">
            <w:pPr>
              <w:jc w:val="center"/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</w:rPr>
              <w:t>中</w:t>
            </w:r>
            <w:r>
              <w:rPr>
                <w:rFonts w:hint="eastAsia"/>
                <w:b/>
                <w:bCs/>
              </w:rPr>
              <w:t>外</w:t>
            </w:r>
            <w:r>
              <w:rPr>
                <w:rFonts w:hint="eastAsia"/>
                <w:b/>
                <w:bCs/>
              </w:rPr>
              <w:t>教育史</w:t>
            </w:r>
          </w:p>
        </w:tc>
        <w:tc>
          <w:tcPr>
            <w:tcW w:w="426" w:type="dxa"/>
            <w:vAlign w:val="center"/>
          </w:tcPr>
          <w:p w14:paraId="3C734B5A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E1E81FB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36D3C32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H</w:t>
            </w:r>
          </w:p>
        </w:tc>
        <w:tc>
          <w:tcPr>
            <w:tcW w:w="425" w:type="dxa"/>
            <w:vAlign w:val="center"/>
          </w:tcPr>
          <w:p w14:paraId="70AB24F9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H</w:t>
            </w:r>
          </w:p>
        </w:tc>
        <w:tc>
          <w:tcPr>
            <w:tcW w:w="426" w:type="dxa"/>
            <w:vAlign w:val="center"/>
          </w:tcPr>
          <w:p w14:paraId="70B66A5A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11AEF51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15BAA34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49D5412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32AF25CF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44A45ED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06952C4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398EF7C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2D28506C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EA21A0B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BCE1DE5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D5DA473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2C7A837B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312C5E5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23ED595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F94847B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M</w:t>
            </w:r>
          </w:p>
        </w:tc>
        <w:tc>
          <w:tcPr>
            <w:tcW w:w="426" w:type="dxa"/>
            <w:vAlign w:val="center"/>
          </w:tcPr>
          <w:p w14:paraId="6FAB23DE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M</w:t>
            </w:r>
          </w:p>
        </w:tc>
        <w:tc>
          <w:tcPr>
            <w:tcW w:w="425" w:type="dxa"/>
            <w:vAlign w:val="center"/>
          </w:tcPr>
          <w:p w14:paraId="138BFCE7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C71EA21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92FE761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7DCC4395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049B90C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eastAsia="宋体" w:hAnsi="宋体" w:hint="eastAsia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M</w:t>
            </w:r>
          </w:p>
        </w:tc>
      </w:tr>
      <w:tr w:rsidR="00000000" w14:paraId="36F39276" w14:textId="77777777">
        <w:trPr>
          <w:trHeight w:val="395"/>
        </w:trPr>
        <w:tc>
          <w:tcPr>
            <w:tcW w:w="764" w:type="dxa"/>
            <w:vMerge/>
            <w:vAlign w:val="center"/>
          </w:tcPr>
          <w:p w14:paraId="64F04558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70A12525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</w:tcPr>
          <w:p w14:paraId="711AF705" w14:textId="77777777" w:rsidR="00000000" w:rsidRDefault="0001688F">
            <w:pPr>
              <w:jc w:val="center"/>
              <w:rPr>
                <w:rFonts w:eastAsia="宋体"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人体解剖生理</w:t>
            </w:r>
            <w:r>
              <w:rPr>
                <w:rFonts w:hint="eastAsia"/>
                <w:b/>
                <w:bCs/>
              </w:rPr>
              <w:t>学</w:t>
            </w:r>
          </w:p>
        </w:tc>
        <w:tc>
          <w:tcPr>
            <w:tcW w:w="426" w:type="dxa"/>
            <w:vAlign w:val="center"/>
          </w:tcPr>
          <w:p w14:paraId="32838150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A04B5B2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1BB737D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 w:hint="eastAsia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F4A45C6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 w:hint="eastAsia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4F637BB8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68E23ED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6050C06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eastAsia="宋体" w:hAnsi="宋体" w:hint="eastAsia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H</w:t>
            </w:r>
          </w:p>
        </w:tc>
        <w:tc>
          <w:tcPr>
            <w:tcW w:w="425" w:type="dxa"/>
            <w:vAlign w:val="center"/>
          </w:tcPr>
          <w:p w14:paraId="0AAAFC41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eastAsia="宋体" w:hAnsi="宋体" w:hint="eastAsia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H</w:t>
            </w:r>
          </w:p>
        </w:tc>
        <w:tc>
          <w:tcPr>
            <w:tcW w:w="426" w:type="dxa"/>
            <w:vAlign w:val="center"/>
          </w:tcPr>
          <w:p w14:paraId="5C9BF452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5F8DC28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722D9BA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F077D54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eastAsia="宋体" w:hAnsi="宋体" w:hint="eastAsia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M</w:t>
            </w:r>
          </w:p>
        </w:tc>
        <w:tc>
          <w:tcPr>
            <w:tcW w:w="426" w:type="dxa"/>
            <w:vAlign w:val="center"/>
          </w:tcPr>
          <w:p w14:paraId="4D5FC14D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D87933E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5289D6D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22C014B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6D3A518A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1571D48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60B578E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C2ABAED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3E51F5DB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 w:hint="eastAsia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951B1CA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eastAsia="宋体" w:hAnsi="宋体" w:hint="eastAsia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M</w:t>
            </w:r>
          </w:p>
        </w:tc>
        <w:tc>
          <w:tcPr>
            <w:tcW w:w="425" w:type="dxa"/>
            <w:vAlign w:val="center"/>
          </w:tcPr>
          <w:p w14:paraId="7E1E8D69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523FF16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00FDD845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55E8A7D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 w:hint="eastAsia"/>
                <w:kern w:val="0"/>
                <w:sz w:val="24"/>
                <w:szCs w:val="24"/>
              </w:rPr>
            </w:pPr>
          </w:p>
        </w:tc>
      </w:tr>
      <w:tr w:rsidR="00000000" w14:paraId="22E53DA6" w14:textId="77777777">
        <w:trPr>
          <w:trHeight w:val="395"/>
        </w:trPr>
        <w:tc>
          <w:tcPr>
            <w:tcW w:w="764" w:type="dxa"/>
            <w:vMerge/>
            <w:vAlign w:val="center"/>
          </w:tcPr>
          <w:p w14:paraId="39468EEC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62E5D1FE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</w:tcPr>
          <w:p w14:paraId="25B5EA72" w14:textId="77777777" w:rsidR="00000000" w:rsidRDefault="0001688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普通心理学</w:t>
            </w:r>
          </w:p>
        </w:tc>
        <w:tc>
          <w:tcPr>
            <w:tcW w:w="426" w:type="dxa"/>
            <w:vAlign w:val="center"/>
          </w:tcPr>
          <w:p w14:paraId="4EEFE3D7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404936F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E98EB7C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B8EA592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5A72D4B6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25741EE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8890BF1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C9C1D81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3C24BF7F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8D338AF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A3291B5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10C7118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655B833A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2C63C4A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A038BCC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516CB55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16834B85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5F4FB18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2519006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E0F1AE1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M</w:t>
            </w:r>
          </w:p>
        </w:tc>
        <w:tc>
          <w:tcPr>
            <w:tcW w:w="426" w:type="dxa"/>
            <w:vAlign w:val="center"/>
          </w:tcPr>
          <w:p w14:paraId="54872EBC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118CC05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F57C0F9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H</w:t>
            </w:r>
          </w:p>
        </w:tc>
        <w:tc>
          <w:tcPr>
            <w:tcW w:w="425" w:type="dxa"/>
            <w:vAlign w:val="center"/>
          </w:tcPr>
          <w:p w14:paraId="3492CC2D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7EAFAB44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H</w:t>
            </w:r>
          </w:p>
        </w:tc>
        <w:tc>
          <w:tcPr>
            <w:tcW w:w="425" w:type="dxa"/>
            <w:vAlign w:val="center"/>
          </w:tcPr>
          <w:p w14:paraId="344A5680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</w:tr>
      <w:tr w:rsidR="00000000" w14:paraId="3BE1875A" w14:textId="77777777">
        <w:trPr>
          <w:trHeight w:val="395"/>
        </w:trPr>
        <w:tc>
          <w:tcPr>
            <w:tcW w:w="764" w:type="dxa"/>
            <w:vMerge/>
            <w:vAlign w:val="center"/>
          </w:tcPr>
          <w:p w14:paraId="4F7AD847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36C806DE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</w:tcPr>
          <w:p w14:paraId="32BC3BC8" w14:textId="77777777" w:rsidR="00000000" w:rsidRDefault="0001688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发展心理学</w:t>
            </w:r>
          </w:p>
        </w:tc>
        <w:tc>
          <w:tcPr>
            <w:tcW w:w="426" w:type="dxa"/>
            <w:vAlign w:val="center"/>
          </w:tcPr>
          <w:p w14:paraId="7A4E25EB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311A667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72984F9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EDF3035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23491C86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eastAsia="宋体" w:hAnsi="宋体" w:hint="eastAsia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M</w:t>
            </w:r>
          </w:p>
        </w:tc>
        <w:tc>
          <w:tcPr>
            <w:tcW w:w="425" w:type="dxa"/>
            <w:vAlign w:val="center"/>
          </w:tcPr>
          <w:p w14:paraId="46D80E28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9A3E753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FEE5057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eastAsia="宋体" w:hAnsi="宋体" w:hint="eastAsia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H</w:t>
            </w:r>
          </w:p>
        </w:tc>
        <w:tc>
          <w:tcPr>
            <w:tcW w:w="426" w:type="dxa"/>
            <w:vAlign w:val="center"/>
          </w:tcPr>
          <w:p w14:paraId="048CF6BF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EE2A866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8630E92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B32D5C0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083EF102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1B08D6D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H</w:t>
            </w:r>
          </w:p>
        </w:tc>
        <w:tc>
          <w:tcPr>
            <w:tcW w:w="425" w:type="dxa"/>
            <w:vAlign w:val="center"/>
          </w:tcPr>
          <w:p w14:paraId="1D2E752D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A520C74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58B46E18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CF07227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F57F711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CAE2A27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40941859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C76E3AE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809396A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4EC81FC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2043584C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29F147B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eastAsia="宋体" w:hAnsi="宋体" w:hint="eastAsia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M</w:t>
            </w:r>
          </w:p>
        </w:tc>
      </w:tr>
      <w:tr w:rsidR="00000000" w14:paraId="75485878" w14:textId="77777777">
        <w:trPr>
          <w:trHeight w:val="395"/>
        </w:trPr>
        <w:tc>
          <w:tcPr>
            <w:tcW w:w="764" w:type="dxa"/>
            <w:vMerge/>
            <w:vAlign w:val="center"/>
          </w:tcPr>
          <w:p w14:paraId="56126B46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1BAA45A2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</w:tcPr>
          <w:p w14:paraId="6E3E0C39" w14:textId="77777777" w:rsidR="00000000" w:rsidRDefault="0001688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教育心理学</w:t>
            </w:r>
          </w:p>
        </w:tc>
        <w:tc>
          <w:tcPr>
            <w:tcW w:w="426" w:type="dxa"/>
            <w:vAlign w:val="center"/>
          </w:tcPr>
          <w:p w14:paraId="5D67E5A2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5E16CA9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412966A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82146A3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6F9FA4CB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A81E7D2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4A748AB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09B98BE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M</w:t>
            </w:r>
          </w:p>
        </w:tc>
        <w:tc>
          <w:tcPr>
            <w:tcW w:w="426" w:type="dxa"/>
            <w:vAlign w:val="center"/>
          </w:tcPr>
          <w:p w14:paraId="4C3F9BF2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eastAsia="宋体" w:hAnsi="宋体" w:hint="eastAsia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F4E7479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FD70C77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8060826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5A736841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eastAsia="宋体" w:hAnsi="宋体" w:hint="eastAsia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H</w:t>
            </w:r>
          </w:p>
        </w:tc>
        <w:tc>
          <w:tcPr>
            <w:tcW w:w="425" w:type="dxa"/>
            <w:vAlign w:val="center"/>
          </w:tcPr>
          <w:p w14:paraId="18736646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E274B0C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476C700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3BBD3B51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59976FA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B764BE2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449E8A2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726E45EC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H</w:t>
            </w:r>
          </w:p>
        </w:tc>
        <w:tc>
          <w:tcPr>
            <w:tcW w:w="425" w:type="dxa"/>
            <w:vAlign w:val="center"/>
          </w:tcPr>
          <w:p w14:paraId="0B7D5BFC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33E7FBA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FB6F0B6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583D76C5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90238C2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eastAsia="宋体" w:hAnsi="宋体" w:hint="eastAsia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M</w:t>
            </w:r>
          </w:p>
        </w:tc>
      </w:tr>
      <w:tr w:rsidR="00000000" w14:paraId="419CD4A6" w14:textId="77777777">
        <w:trPr>
          <w:trHeight w:val="395"/>
        </w:trPr>
        <w:tc>
          <w:tcPr>
            <w:tcW w:w="764" w:type="dxa"/>
            <w:vMerge/>
            <w:vAlign w:val="center"/>
          </w:tcPr>
          <w:p w14:paraId="7376E64E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336E4223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</w:tcPr>
          <w:p w14:paraId="27EBFFAC" w14:textId="77777777" w:rsidR="00000000" w:rsidRDefault="0001688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教育研究方法</w:t>
            </w:r>
            <w:r>
              <w:rPr>
                <w:rFonts w:hint="eastAsia"/>
                <w:b/>
                <w:bCs/>
              </w:rPr>
              <w:t>-</w:t>
            </w:r>
            <w:r>
              <w:rPr>
                <w:rFonts w:hint="eastAsia"/>
                <w:b/>
                <w:bCs/>
              </w:rPr>
              <w:t>Ⅰ</w:t>
            </w:r>
          </w:p>
        </w:tc>
        <w:tc>
          <w:tcPr>
            <w:tcW w:w="426" w:type="dxa"/>
            <w:vAlign w:val="center"/>
          </w:tcPr>
          <w:p w14:paraId="23BC43DA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883B7EC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0339547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5F295A5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M</w:t>
            </w:r>
          </w:p>
        </w:tc>
        <w:tc>
          <w:tcPr>
            <w:tcW w:w="426" w:type="dxa"/>
            <w:vAlign w:val="center"/>
          </w:tcPr>
          <w:p w14:paraId="16638E0C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44D1132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B994C6F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3160AAD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5FA46C35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1D81388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9721FED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A3F8091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013420BB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7D8688B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eastAsia="宋体" w:hAnsi="宋体" w:hint="eastAsia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M</w:t>
            </w:r>
          </w:p>
        </w:tc>
        <w:tc>
          <w:tcPr>
            <w:tcW w:w="425" w:type="dxa"/>
            <w:vAlign w:val="center"/>
          </w:tcPr>
          <w:p w14:paraId="542F88B1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E9BDEB2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7CBB17D2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08DC63B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9FA917C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CAC29E6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63D02CF3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45962A9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42AB4F4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H</w:t>
            </w:r>
          </w:p>
        </w:tc>
        <w:tc>
          <w:tcPr>
            <w:tcW w:w="425" w:type="dxa"/>
            <w:vAlign w:val="center"/>
          </w:tcPr>
          <w:p w14:paraId="656CBA06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172959AA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8618E4C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</w:tr>
      <w:tr w:rsidR="00000000" w14:paraId="3B670413" w14:textId="77777777">
        <w:trPr>
          <w:trHeight w:val="395"/>
        </w:trPr>
        <w:tc>
          <w:tcPr>
            <w:tcW w:w="764" w:type="dxa"/>
            <w:vMerge/>
            <w:vAlign w:val="center"/>
          </w:tcPr>
          <w:p w14:paraId="3896B261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0846176C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  <w:vAlign w:val="center"/>
          </w:tcPr>
          <w:p w14:paraId="03FD3818" w14:textId="77777777" w:rsidR="00000000" w:rsidRDefault="0001688F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  <w:lang w:bidi="ar"/>
              </w:rPr>
              <w:t>学前教育学</w:t>
            </w:r>
          </w:p>
        </w:tc>
        <w:tc>
          <w:tcPr>
            <w:tcW w:w="426" w:type="dxa"/>
            <w:vAlign w:val="center"/>
          </w:tcPr>
          <w:p w14:paraId="245DAA7E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386258F9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2FFC20F3" w14:textId="77777777" w:rsidR="00000000" w:rsidRDefault="0001688F">
            <w:pPr>
              <w:pStyle w:val="af4"/>
              <w:spacing w:line="360" w:lineRule="auto"/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7688D19B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79DE2483" w14:textId="77777777" w:rsidR="00000000" w:rsidRDefault="0001688F">
            <w:pPr>
              <w:pStyle w:val="af4"/>
              <w:spacing w:line="360" w:lineRule="auto"/>
            </w:pPr>
            <w:r>
              <w:rPr>
                <w:rFonts w:hint="eastAsia"/>
              </w:rPr>
              <w:t>H</w:t>
            </w:r>
          </w:p>
        </w:tc>
        <w:tc>
          <w:tcPr>
            <w:tcW w:w="425" w:type="dxa"/>
            <w:vAlign w:val="center"/>
          </w:tcPr>
          <w:p w14:paraId="5A2BA382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572C9E0C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65B81ACF" w14:textId="77777777" w:rsidR="00000000" w:rsidRDefault="0001688F">
            <w:pPr>
              <w:pStyle w:val="af4"/>
              <w:spacing w:line="360" w:lineRule="auto"/>
            </w:pPr>
            <w:r>
              <w:rPr>
                <w:rFonts w:hint="eastAsia"/>
              </w:rPr>
              <w:t>H</w:t>
            </w:r>
          </w:p>
        </w:tc>
        <w:tc>
          <w:tcPr>
            <w:tcW w:w="426" w:type="dxa"/>
            <w:vAlign w:val="center"/>
          </w:tcPr>
          <w:p w14:paraId="62E958FB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2D077099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11776824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2CE2D64A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1543AAFA" w14:textId="77777777" w:rsidR="00000000" w:rsidRDefault="0001688F">
            <w:pPr>
              <w:pStyle w:val="af4"/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60030758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6F3DA298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2A938314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7818526E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581F40B1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4201B485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56773393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36025F67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1412B375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2C7B5C75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1396BCE3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18D915C7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5B252771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</w:tr>
      <w:tr w:rsidR="00000000" w14:paraId="1209236F" w14:textId="77777777">
        <w:trPr>
          <w:trHeight w:val="395"/>
        </w:trPr>
        <w:tc>
          <w:tcPr>
            <w:tcW w:w="764" w:type="dxa"/>
            <w:vMerge/>
            <w:vAlign w:val="center"/>
          </w:tcPr>
          <w:p w14:paraId="7A142790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723EB745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  <w:vAlign w:val="center"/>
          </w:tcPr>
          <w:p w14:paraId="6B09CAEC" w14:textId="77777777" w:rsidR="00000000" w:rsidRDefault="0001688F">
            <w:pPr>
              <w:spacing w:line="320" w:lineRule="exact"/>
              <w:jc w:val="center"/>
              <w:rPr>
                <w:rFonts w:eastAsia="宋体"/>
                <w:b/>
                <w:bCs/>
              </w:rPr>
            </w:pPr>
            <w:r>
              <w:rPr>
                <w:rFonts w:hint="eastAsia"/>
                <w:b/>
                <w:bCs/>
              </w:rPr>
              <w:t>学前儿童心理学</w:t>
            </w:r>
          </w:p>
        </w:tc>
        <w:tc>
          <w:tcPr>
            <w:tcW w:w="426" w:type="dxa"/>
            <w:vAlign w:val="center"/>
          </w:tcPr>
          <w:p w14:paraId="71BABF7C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2450ECB6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4F95D4EA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4215E3D5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5CD23F83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08DB7C54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673D6008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3899F19E" w14:textId="77777777" w:rsidR="00000000" w:rsidRDefault="0001688F">
            <w:pPr>
              <w:pStyle w:val="af4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426" w:type="dxa"/>
            <w:vAlign w:val="center"/>
          </w:tcPr>
          <w:p w14:paraId="04D704A8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47DA54BB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1DF17083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52761E9E" w14:textId="77777777" w:rsidR="00000000" w:rsidRDefault="0001688F">
            <w:pPr>
              <w:pStyle w:val="af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426" w:type="dxa"/>
            <w:vAlign w:val="center"/>
          </w:tcPr>
          <w:p w14:paraId="188162C0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36B620F0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041A7214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05972968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131C40D8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3DF04B93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46902D94" w14:textId="77777777" w:rsidR="00000000" w:rsidRDefault="0001688F">
            <w:pPr>
              <w:pStyle w:val="af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2431652D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16034418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165810E8" w14:textId="77777777" w:rsidR="00000000" w:rsidRDefault="0001688F">
            <w:pPr>
              <w:pStyle w:val="af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4B8D52FF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07B5DBC1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66BC29CB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5B9C30CE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</w:tr>
      <w:tr w:rsidR="00000000" w14:paraId="67C8CA79" w14:textId="77777777">
        <w:trPr>
          <w:trHeight w:val="395"/>
        </w:trPr>
        <w:tc>
          <w:tcPr>
            <w:tcW w:w="764" w:type="dxa"/>
            <w:vMerge/>
            <w:vAlign w:val="center"/>
          </w:tcPr>
          <w:p w14:paraId="03A10F94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54DF415C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  <w:vAlign w:val="center"/>
          </w:tcPr>
          <w:p w14:paraId="13DB40CA" w14:textId="77777777" w:rsidR="00000000" w:rsidRDefault="0001688F">
            <w:pPr>
              <w:spacing w:line="320" w:lineRule="exact"/>
              <w:jc w:val="center"/>
              <w:rPr>
                <w:rFonts w:hint="eastAsia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  <w:lang w:bidi="ar"/>
              </w:rPr>
              <w:t>幼儿园卫生学</w:t>
            </w:r>
          </w:p>
        </w:tc>
        <w:tc>
          <w:tcPr>
            <w:tcW w:w="426" w:type="dxa"/>
            <w:vAlign w:val="center"/>
          </w:tcPr>
          <w:p w14:paraId="5D513B1B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10555DB8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35F90654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2D749DFB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6DDD7B60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64D2FFDE" w14:textId="77777777" w:rsidR="00000000" w:rsidRDefault="0001688F">
            <w:pPr>
              <w:pStyle w:val="af4"/>
              <w:spacing w:line="360" w:lineRule="auto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14:paraId="0DAEDA5E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07FBFF26" w14:textId="77777777" w:rsidR="00000000" w:rsidRDefault="0001688F">
            <w:pPr>
              <w:pStyle w:val="af4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426" w:type="dxa"/>
            <w:vAlign w:val="center"/>
          </w:tcPr>
          <w:p w14:paraId="697814B7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3EBFAE5C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5A90DF41" w14:textId="77777777" w:rsidR="00000000" w:rsidRDefault="0001688F">
            <w:pPr>
              <w:pStyle w:val="af4"/>
              <w:spacing w:line="360" w:lineRule="auto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14:paraId="02D1A6AB" w14:textId="77777777" w:rsidR="00000000" w:rsidRDefault="0001688F">
            <w:pPr>
              <w:pStyle w:val="af4"/>
              <w:spacing w:line="360" w:lineRule="auto"/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426" w:type="dxa"/>
            <w:vAlign w:val="center"/>
          </w:tcPr>
          <w:p w14:paraId="3FF3B0BC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02CFE223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7C2307EB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66F3ACD8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2D3ACF95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443A5D4C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0E1A021B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16CF82F4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31DF8682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67380815" w14:textId="77777777" w:rsidR="00000000" w:rsidRDefault="0001688F">
            <w:pPr>
              <w:pStyle w:val="af4"/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6B9B0C2E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362F38E6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4CA69084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2D03044D" w14:textId="77777777" w:rsidR="00000000" w:rsidRDefault="0001688F">
            <w:pPr>
              <w:pStyle w:val="af4"/>
              <w:spacing w:line="360" w:lineRule="auto"/>
              <w:jc w:val="center"/>
            </w:pPr>
            <w:r>
              <w:rPr>
                <w:rFonts w:hint="eastAsia"/>
              </w:rPr>
              <w:t xml:space="preserve">M </w:t>
            </w:r>
          </w:p>
        </w:tc>
      </w:tr>
      <w:tr w:rsidR="00000000" w14:paraId="0CB6C3EF" w14:textId="77777777">
        <w:trPr>
          <w:trHeight w:val="395"/>
        </w:trPr>
        <w:tc>
          <w:tcPr>
            <w:tcW w:w="764" w:type="dxa"/>
            <w:vMerge/>
            <w:vAlign w:val="center"/>
          </w:tcPr>
          <w:p w14:paraId="1D0C6F42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0114EEA7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  <w:vAlign w:val="center"/>
          </w:tcPr>
          <w:p w14:paraId="1B142E93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b/>
                <w:bCs/>
              </w:rPr>
            </w:pPr>
            <w:r>
              <w:rPr>
                <w:rFonts w:ascii="宋体" w:eastAsia="宋体" w:hAnsi="宋体" w:cs="隶书" w:hint="eastAsia"/>
                <w:b/>
                <w:bCs/>
                <w:kern w:val="0"/>
                <w:szCs w:val="21"/>
                <w:lang w:bidi="ar"/>
              </w:rPr>
              <w:t>幼儿园课程论（上）</w:t>
            </w:r>
          </w:p>
        </w:tc>
        <w:tc>
          <w:tcPr>
            <w:tcW w:w="426" w:type="dxa"/>
            <w:vAlign w:val="center"/>
          </w:tcPr>
          <w:p w14:paraId="704B6FD4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190E06BA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4A24BC40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7E56C34E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618F824B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598653EE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114EC5C1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16052CFF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5F9BE8BC" w14:textId="77777777" w:rsidR="00000000" w:rsidRDefault="0001688F">
            <w:pPr>
              <w:pStyle w:val="af4"/>
              <w:spacing w:line="360" w:lineRule="auto"/>
            </w:pPr>
            <w:r>
              <w:rPr>
                <w:rFonts w:hint="eastAsia"/>
              </w:rPr>
              <w:t>H</w:t>
            </w:r>
          </w:p>
        </w:tc>
        <w:tc>
          <w:tcPr>
            <w:tcW w:w="425" w:type="dxa"/>
            <w:vAlign w:val="center"/>
          </w:tcPr>
          <w:p w14:paraId="7B3C53AD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54631CD1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79555943" w14:textId="77777777" w:rsidR="00000000" w:rsidRDefault="0001688F">
            <w:pPr>
              <w:pStyle w:val="af4"/>
              <w:spacing w:line="360" w:lineRule="auto"/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426" w:type="dxa"/>
            <w:vAlign w:val="center"/>
          </w:tcPr>
          <w:p w14:paraId="5A4E494A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085E6FBB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29F1163A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20EE78E0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779FFFFD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502C8C36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580BE4D5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5B56AAD3" w14:textId="77777777" w:rsidR="00000000" w:rsidRDefault="0001688F">
            <w:pPr>
              <w:pStyle w:val="af4"/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426" w:type="dxa"/>
            <w:vAlign w:val="center"/>
          </w:tcPr>
          <w:p w14:paraId="26E44CA0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1F5C6627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36C79958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2252A122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56FC58DC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29E9E303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</w:tr>
      <w:tr w:rsidR="00000000" w14:paraId="469E6851" w14:textId="77777777">
        <w:trPr>
          <w:trHeight w:val="395"/>
        </w:trPr>
        <w:tc>
          <w:tcPr>
            <w:tcW w:w="764" w:type="dxa"/>
            <w:vMerge/>
            <w:vAlign w:val="center"/>
          </w:tcPr>
          <w:p w14:paraId="5A875322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148D18BE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  <w:vAlign w:val="center"/>
          </w:tcPr>
          <w:p w14:paraId="03FAFF41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b/>
                <w:bCs/>
              </w:rPr>
            </w:pPr>
            <w:r>
              <w:rPr>
                <w:rFonts w:ascii="宋体" w:eastAsia="宋体" w:hAnsi="宋体" w:cs="隶书" w:hint="eastAsia"/>
                <w:b/>
                <w:bCs/>
                <w:kern w:val="0"/>
                <w:szCs w:val="21"/>
                <w:lang w:bidi="ar"/>
              </w:rPr>
              <w:t>幼儿园课程论（下）</w:t>
            </w:r>
          </w:p>
        </w:tc>
        <w:tc>
          <w:tcPr>
            <w:tcW w:w="426" w:type="dxa"/>
            <w:vAlign w:val="center"/>
          </w:tcPr>
          <w:p w14:paraId="4F1F0600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74362056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5B838A7D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6064B201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120DACFA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31B1B9C7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0A30E1A9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104DC61F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12B64FCF" w14:textId="77777777" w:rsidR="00000000" w:rsidRDefault="0001688F">
            <w:pPr>
              <w:pStyle w:val="af4"/>
              <w:spacing w:line="360" w:lineRule="auto"/>
            </w:pPr>
            <w:r>
              <w:rPr>
                <w:rFonts w:hint="eastAsia"/>
              </w:rPr>
              <w:t>H</w:t>
            </w:r>
          </w:p>
        </w:tc>
        <w:tc>
          <w:tcPr>
            <w:tcW w:w="425" w:type="dxa"/>
            <w:vAlign w:val="center"/>
          </w:tcPr>
          <w:p w14:paraId="772062AE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3076AD0A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53D92DFA" w14:textId="77777777" w:rsidR="00000000" w:rsidRDefault="0001688F">
            <w:pPr>
              <w:pStyle w:val="af4"/>
              <w:spacing w:line="360" w:lineRule="auto"/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426" w:type="dxa"/>
            <w:vAlign w:val="center"/>
          </w:tcPr>
          <w:p w14:paraId="4DC5A563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3266B170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28B1F3CD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4DE2B858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0DC6DCA4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210B3CCC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472820F2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6984BEA6" w14:textId="77777777" w:rsidR="00000000" w:rsidRDefault="0001688F">
            <w:pPr>
              <w:pStyle w:val="af4"/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426" w:type="dxa"/>
            <w:vAlign w:val="center"/>
          </w:tcPr>
          <w:p w14:paraId="2492E53C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3270FD19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33AA7ACE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2E35F8B2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67927F8E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7A3461F2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</w:tr>
      <w:tr w:rsidR="00000000" w14:paraId="3F756012" w14:textId="77777777">
        <w:trPr>
          <w:trHeight w:val="395"/>
        </w:trPr>
        <w:tc>
          <w:tcPr>
            <w:tcW w:w="764" w:type="dxa"/>
            <w:vMerge/>
            <w:vAlign w:val="center"/>
          </w:tcPr>
          <w:p w14:paraId="4614B861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23F2299F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  <w:vAlign w:val="center"/>
          </w:tcPr>
          <w:p w14:paraId="1C337E13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b/>
                <w:bCs/>
              </w:rPr>
            </w:pPr>
            <w:r>
              <w:rPr>
                <w:rFonts w:ascii="宋体" w:eastAsia="宋体" w:hAnsi="宋体" w:cs="隶书" w:hint="eastAsia"/>
                <w:b/>
                <w:bCs/>
                <w:kern w:val="0"/>
                <w:szCs w:val="21"/>
                <w:lang w:bidi="ar"/>
              </w:rPr>
              <w:t>幼儿游戏与指导</w:t>
            </w:r>
          </w:p>
        </w:tc>
        <w:tc>
          <w:tcPr>
            <w:tcW w:w="426" w:type="dxa"/>
            <w:vAlign w:val="center"/>
          </w:tcPr>
          <w:p w14:paraId="7E78530D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691703BE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32F79120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5E875130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0842931B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7D121F2A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3B427C7A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00AE35A8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364D1FA2" w14:textId="77777777" w:rsidR="00000000" w:rsidRDefault="0001688F">
            <w:pPr>
              <w:pStyle w:val="af4"/>
              <w:spacing w:line="360" w:lineRule="auto"/>
            </w:pPr>
            <w:r>
              <w:rPr>
                <w:rFonts w:hint="eastAsia"/>
              </w:rPr>
              <w:t>H</w:t>
            </w:r>
          </w:p>
        </w:tc>
        <w:tc>
          <w:tcPr>
            <w:tcW w:w="425" w:type="dxa"/>
            <w:vAlign w:val="center"/>
          </w:tcPr>
          <w:p w14:paraId="47C36D22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2F3E8A25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0D466A49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616838E0" w14:textId="77777777" w:rsidR="00000000" w:rsidRDefault="0001688F">
            <w:pPr>
              <w:pStyle w:val="af4"/>
              <w:spacing w:line="360" w:lineRule="auto"/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425" w:type="dxa"/>
            <w:vAlign w:val="center"/>
          </w:tcPr>
          <w:p w14:paraId="765AD8B7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1638E18A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1F3124C1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3B5BCDBD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4BF0AC64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6B126546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3BC40C51" w14:textId="77777777" w:rsidR="00000000" w:rsidRDefault="0001688F">
            <w:pPr>
              <w:pStyle w:val="af4"/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426" w:type="dxa"/>
            <w:vAlign w:val="center"/>
          </w:tcPr>
          <w:p w14:paraId="6B1949D4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44323204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54B5A1C9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570C9028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18033D34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4F4FB23B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</w:tr>
      <w:tr w:rsidR="00000000" w14:paraId="2E5C41D9" w14:textId="77777777">
        <w:trPr>
          <w:trHeight w:val="395"/>
        </w:trPr>
        <w:tc>
          <w:tcPr>
            <w:tcW w:w="764" w:type="dxa"/>
            <w:vMerge/>
            <w:vAlign w:val="center"/>
          </w:tcPr>
          <w:p w14:paraId="14F355D4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56305DD6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  <w:vAlign w:val="center"/>
          </w:tcPr>
          <w:p w14:paraId="188CC0F2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b/>
                <w:bCs/>
              </w:rPr>
            </w:pPr>
            <w:r>
              <w:rPr>
                <w:rFonts w:ascii="宋体" w:eastAsia="宋体" w:hAnsi="宋体" w:cs="隶书" w:hint="eastAsia"/>
                <w:b/>
                <w:bCs/>
                <w:kern w:val="0"/>
                <w:szCs w:val="21"/>
                <w:lang w:bidi="ar"/>
              </w:rPr>
              <w:t>儿童行为观察与分析</w:t>
            </w:r>
          </w:p>
        </w:tc>
        <w:tc>
          <w:tcPr>
            <w:tcW w:w="426" w:type="dxa"/>
            <w:vAlign w:val="center"/>
          </w:tcPr>
          <w:p w14:paraId="6AD2D476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352D96D3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30FFDC1E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62AC3EF7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04F8824B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4CAB34B0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5F111BAD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2E5FB096" w14:textId="77777777" w:rsidR="00000000" w:rsidRDefault="0001688F">
            <w:pPr>
              <w:pStyle w:val="af4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426" w:type="dxa"/>
          </w:tcPr>
          <w:p w14:paraId="2806442F" w14:textId="77777777" w:rsidR="00000000" w:rsidRDefault="0001688F">
            <w:pPr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37282D0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2B1120D5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4B2558DB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</w:tcPr>
          <w:p w14:paraId="72CE9C5A" w14:textId="77777777" w:rsidR="00000000" w:rsidRDefault="0001688F">
            <w:pPr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B511DE1" w14:textId="77777777" w:rsidR="00000000" w:rsidRDefault="0001688F">
            <w:pPr>
              <w:pStyle w:val="af4"/>
              <w:spacing w:line="360" w:lineRule="auto"/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425" w:type="dxa"/>
            <w:vAlign w:val="center"/>
          </w:tcPr>
          <w:p w14:paraId="71F4443C" w14:textId="77777777" w:rsidR="00000000" w:rsidRDefault="0001688F">
            <w:pPr>
              <w:pStyle w:val="af4"/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42EAA99B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3F798A3B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34B8DAFE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32B608C8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0C7BB794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013E50DB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4EB09BDA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6857E02C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0E3FE575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44527B71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2B5671E6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</w:tr>
      <w:tr w:rsidR="00000000" w14:paraId="166439AF" w14:textId="77777777">
        <w:trPr>
          <w:trHeight w:val="395"/>
        </w:trPr>
        <w:tc>
          <w:tcPr>
            <w:tcW w:w="764" w:type="dxa"/>
            <w:vMerge/>
            <w:vAlign w:val="center"/>
          </w:tcPr>
          <w:p w14:paraId="2456EBA3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359AA2D5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  <w:vAlign w:val="center"/>
          </w:tcPr>
          <w:p w14:paraId="08659E53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b/>
                <w:bCs/>
              </w:rPr>
            </w:pPr>
            <w:r>
              <w:rPr>
                <w:rFonts w:ascii="宋体" w:eastAsia="宋体" w:hAnsi="宋体" w:cs="隶书" w:hint="eastAsia"/>
                <w:b/>
                <w:bCs/>
                <w:kern w:val="0"/>
                <w:szCs w:val="21"/>
                <w:lang w:bidi="ar"/>
              </w:rPr>
              <w:t>学前教育评价</w:t>
            </w:r>
          </w:p>
        </w:tc>
        <w:tc>
          <w:tcPr>
            <w:tcW w:w="426" w:type="dxa"/>
            <w:vAlign w:val="center"/>
          </w:tcPr>
          <w:p w14:paraId="3D777A91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2BA5F128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18215543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51D0BAFD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4FA258F8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223C12DD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75AC69EB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72686111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6" w:type="dxa"/>
          </w:tcPr>
          <w:p w14:paraId="2960BD64" w14:textId="77777777" w:rsidR="00000000" w:rsidRDefault="0001688F"/>
        </w:tc>
        <w:tc>
          <w:tcPr>
            <w:tcW w:w="425" w:type="dxa"/>
            <w:vAlign w:val="center"/>
          </w:tcPr>
          <w:p w14:paraId="7F4E74AC" w14:textId="77777777" w:rsidR="00000000" w:rsidRDefault="0001688F">
            <w:pPr>
              <w:pStyle w:val="af4"/>
              <w:spacing w:line="360" w:lineRule="auto"/>
            </w:pPr>
            <w:r>
              <w:rPr>
                <w:rFonts w:hint="eastAsia"/>
              </w:rPr>
              <w:t>H</w:t>
            </w:r>
          </w:p>
        </w:tc>
        <w:tc>
          <w:tcPr>
            <w:tcW w:w="425" w:type="dxa"/>
            <w:vAlign w:val="center"/>
          </w:tcPr>
          <w:p w14:paraId="7FDEF865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27EC3C18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</w:tcPr>
          <w:p w14:paraId="2CCA32DF" w14:textId="77777777" w:rsidR="00000000" w:rsidRDefault="0001688F"/>
        </w:tc>
        <w:tc>
          <w:tcPr>
            <w:tcW w:w="425" w:type="dxa"/>
            <w:vAlign w:val="center"/>
          </w:tcPr>
          <w:p w14:paraId="640E59CB" w14:textId="77777777" w:rsidR="00000000" w:rsidRDefault="0001688F">
            <w:pPr>
              <w:pStyle w:val="af4"/>
              <w:spacing w:line="360" w:lineRule="auto"/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425" w:type="dxa"/>
            <w:vAlign w:val="center"/>
          </w:tcPr>
          <w:p w14:paraId="1597B736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785C4CC2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07F9ACE2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106A1E11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52101BFC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4F0E7A06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796C0C19" w14:textId="77777777" w:rsidR="00000000" w:rsidRDefault="0001688F">
            <w:pPr>
              <w:pStyle w:val="af4"/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411905B5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77FCB682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34F29D8D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5A92FBAB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53CDB9F8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</w:tr>
      <w:tr w:rsidR="00000000" w14:paraId="1F0C0627" w14:textId="77777777">
        <w:trPr>
          <w:trHeight w:val="395"/>
        </w:trPr>
        <w:tc>
          <w:tcPr>
            <w:tcW w:w="764" w:type="dxa"/>
            <w:vMerge/>
            <w:vAlign w:val="center"/>
          </w:tcPr>
          <w:p w14:paraId="1E05B935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5C9ED66E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  <w:vAlign w:val="center"/>
          </w:tcPr>
          <w:p w14:paraId="5495324B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b/>
                <w:bCs/>
                <w:highlight w:val="yellow"/>
              </w:rPr>
            </w:pPr>
            <w:r>
              <w:rPr>
                <w:rFonts w:ascii="宋体" w:eastAsia="宋体" w:hAnsi="宋体" w:cs="隶书" w:hint="eastAsia"/>
                <w:b/>
                <w:bCs/>
                <w:kern w:val="0"/>
                <w:szCs w:val="21"/>
                <w:lang w:bidi="ar"/>
              </w:rPr>
              <w:t>比较学前教育</w:t>
            </w:r>
          </w:p>
        </w:tc>
        <w:tc>
          <w:tcPr>
            <w:tcW w:w="426" w:type="dxa"/>
            <w:vAlign w:val="center"/>
          </w:tcPr>
          <w:p w14:paraId="7AB75C81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6764CB54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20D94922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4AD75B3E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42D434B6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61F70621" w14:textId="77777777" w:rsidR="00000000" w:rsidRDefault="0001688F">
            <w:pPr>
              <w:pStyle w:val="af4"/>
              <w:spacing w:line="360" w:lineRule="auto"/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5CB2FBED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59778811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6" w:type="dxa"/>
          </w:tcPr>
          <w:p w14:paraId="59ABCD44" w14:textId="77777777" w:rsidR="00000000" w:rsidRDefault="0001688F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EEE826B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0F0E1F1C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2BCC3FA7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</w:tcPr>
          <w:p w14:paraId="55B2B246" w14:textId="77777777" w:rsidR="00000000" w:rsidRDefault="0001688F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36E01A5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6E41E517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70FE8E80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70ADBB1C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53F00FB1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3B96D025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23BBE2ED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79FD5C82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07D2F332" w14:textId="77777777" w:rsidR="00000000" w:rsidRDefault="0001688F">
            <w:pPr>
              <w:pStyle w:val="af4"/>
              <w:spacing w:line="360" w:lineRule="auto"/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425" w:type="dxa"/>
            <w:vAlign w:val="center"/>
          </w:tcPr>
          <w:p w14:paraId="42C88454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21896914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2F90E096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6404966F" w14:textId="77777777" w:rsidR="00000000" w:rsidRDefault="0001688F">
            <w:pPr>
              <w:pStyle w:val="af4"/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</w:p>
        </w:tc>
      </w:tr>
      <w:tr w:rsidR="00000000" w14:paraId="2B8D69B4" w14:textId="77777777">
        <w:trPr>
          <w:trHeight w:val="395"/>
        </w:trPr>
        <w:tc>
          <w:tcPr>
            <w:tcW w:w="764" w:type="dxa"/>
            <w:vMerge/>
            <w:vAlign w:val="center"/>
          </w:tcPr>
          <w:p w14:paraId="2B54DA3D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7145285B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  <w:vAlign w:val="center"/>
          </w:tcPr>
          <w:p w14:paraId="052A0EDE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b/>
                <w:bCs/>
                <w:highlight w:val="yellow"/>
              </w:rPr>
            </w:pPr>
            <w:r>
              <w:rPr>
                <w:rFonts w:ascii="宋体" w:eastAsia="宋体" w:hAnsi="宋体" w:cs="隶书" w:hint="eastAsia"/>
                <w:b/>
                <w:bCs/>
                <w:kern w:val="0"/>
                <w:szCs w:val="21"/>
                <w:lang w:bidi="ar"/>
              </w:rPr>
              <w:t>乐理视唱</w:t>
            </w:r>
          </w:p>
        </w:tc>
        <w:tc>
          <w:tcPr>
            <w:tcW w:w="426" w:type="dxa"/>
            <w:vAlign w:val="center"/>
          </w:tcPr>
          <w:p w14:paraId="39890C07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599F36EB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4C0AAF0F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50EABC8C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5850287D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162E3741" w14:textId="77777777" w:rsidR="00000000" w:rsidRDefault="0001688F">
            <w:pPr>
              <w:pStyle w:val="af4"/>
              <w:spacing w:line="360" w:lineRule="auto"/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060A650D" w14:textId="77777777" w:rsidR="00000000" w:rsidRDefault="0001688F">
            <w:pPr>
              <w:pStyle w:val="af4"/>
              <w:spacing w:line="360" w:lineRule="auto"/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57D34C2F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6" w:type="dxa"/>
          </w:tcPr>
          <w:p w14:paraId="601E8435" w14:textId="77777777" w:rsidR="00000000" w:rsidRDefault="0001688F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DC2DCFE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07A4B9CB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55785917" w14:textId="77777777" w:rsidR="00000000" w:rsidRDefault="0001688F">
            <w:pPr>
              <w:pStyle w:val="af4"/>
              <w:spacing w:line="360" w:lineRule="auto"/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426" w:type="dxa"/>
          </w:tcPr>
          <w:p w14:paraId="04FEB7FA" w14:textId="77777777" w:rsidR="00000000" w:rsidRDefault="0001688F">
            <w:pPr>
              <w:pStyle w:val="af4"/>
              <w:spacing w:line="360" w:lineRule="auto"/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425" w:type="dxa"/>
            <w:vAlign w:val="center"/>
          </w:tcPr>
          <w:p w14:paraId="3AE4A585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70AEC5E4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7BEAAF37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7550C6B1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36E35BED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4B4A7507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027876E5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6275F180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61BEB230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6BC6C17D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42F9C163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027CB8E1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05CD2EEA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</w:tr>
      <w:tr w:rsidR="00000000" w14:paraId="69E67A9F" w14:textId="77777777">
        <w:trPr>
          <w:trHeight w:val="395"/>
        </w:trPr>
        <w:tc>
          <w:tcPr>
            <w:tcW w:w="764" w:type="dxa"/>
            <w:vMerge/>
            <w:vAlign w:val="center"/>
          </w:tcPr>
          <w:p w14:paraId="6B1CECAE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4FB0B90C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  <w:vAlign w:val="center"/>
          </w:tcPr>
          <w:p w14:paraId="49B7DDE5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b/>
                <w:bCs/>
              </w:rPr>
            </w:pPr>
            <w:r>
              <w:rPr>
                <w:rFonts w:ascii="宋体" w:eastAsia="宋体" w:hAnsi="宋体" w:cs="隶书" w:hint="eastAsia"/>
                <w:b/>
                <w:bCs/>
                <w:kern w:val="0"/>
                <w:szCs w:val="21"/>
                <w:lang w:bidi="ar"/>
              </w:rPr>
              <w:t>绘画（一）</w:t>
            </w:r>
          </w:p>
        </w:tc>
        <w:tc>
          <w:tcPr>
            <w:tcW w:w="426" w:type="dxa"/>
            <w:vAlign w:val="center"/>
          </w:tcPr>
          <w:p w14:paraId="2DC8808B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7FF832FA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6FC8A2E5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7F1E119D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3F96BFED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154DC5BC" w14:textId="77777777" w:rsidR="00000000" w:rsidRDefault="0001688F">
            <w:pPr>
              <w:pStyle w:val="af4"/>
              <w:spacing w:line="360" w:lineRule="auto"/>
            </w:pPr>
            <w:r>
              <w:rPr>
                <w:rFonts w:hint="eastAsia"/>
              </w:rPr>
              <w:t>H</w:t>
            </w:r>
          </w:p>
        </w:tc>
        <w:tc>
          <w:tcPr>
            <w:tcW w:w="425" w:type="dxa"/>
            <w:vAlign w:val="center"/>
          </w:tcPr>
          <w:p w14:paraId="63A78095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2BFCB251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6" w:type="dxa"/>
          </w:tcPr>
          <w:p w14:paraId="18518D44" w14:textId="77777777" w:rsidR="00000000" w:rsidRDefault="0001688F">
            <w:pPr>
              <w:pStyle w:val="af4"/>
              <w:spacing w:line="360" w:lineRule="auto"/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0BA53A41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5CB88D34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2F0DE992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</w:tcPr>
          <w:p w14:paraId="43C64C2C" w14:textId="77777777" w:rsidR="00000000" w:rsidRDefault="0001688F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9650E6D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24E7284B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53017DAB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7B3EDA57" w14:textId="77777777" w:rsidR="00000000" w:rsidRDefault="0001688F">
            <w:pPr>
              <w:pStyle w:val="af4"/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14:paraId="354B37EA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21ACCCAC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7D34B2F4" w14:textId="77777777" w:rsidR="00000000" w:rsidRDefault="0001688F">
            <w:pPr>
              <w:pStyle w:val="af4"/>
              <w:spacing w:line="360" w:lineRule="auto"/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426" w:type="dxa"/>
            <w:vAlign w:val="center"/>
          </w:tcPr>
          <w:p w14:paraId="69C23DFD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5BD0FCC8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7B7E77BE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3DC4B43A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3E42E6D1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279DC049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</w:tr>
      <w:tr w:rsidR="00000000" w14:paraId="057FA5CC" w14:textId="77777777">
        <w:trPr>
          <w:trHeight w:val="395"/>
        </w:trPr>
        <w:tc>
          <w:tcPr>
            <w:tcW w:w="764" w:type="dxa"/>
            <w:vMerge/>
            <w:vAlign w:val="center"/>
          </w:tcPr>
          <w:p w14:paraId="49FB1840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40DE3E12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  <w:vAlign w:val="center"/>
          </w:tcPr>
          <w:p w14:paraId="290004D1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b/>
                <w:bCs/>
              </w:rPr>
            </w:pPr>
            <w:r>
              <w:rPr>
                <w:rFonts w:ascii="宋体" w:eastAsia="宋体" w:hAnsi="宋体" w:cs="隶书" w:hint="eastAsia"/>
                <w:b/>
                <w:bCs/>
                <w:kern w:val="0"/>
                <w:szCs w:val="21"/>
                <w:lang w:bidi="ar"/>
              </w:rPr>
              <w:t>钢琴（一）</w:t>
            </w:r>
          </w:p>
        </w:tc>
        <w:tc>
          <w:tcPr>
            <w:tcW w:w="426" w:type="dxa"/>
            <w:vAlign w:val="center"/>
          </w:tcPr>
          <w:p w14:paraId="00C59C53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380AB9D3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0E87AACC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05B01C92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5044B2F4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76921108" w14:textId="77777777" w:rsidR="00000000" w:rsidRDefault="0001688F">
            <w:pPr>
              <w:pStyle w:val="af4"/>
              <w:spacing w:line="360" w:lineRule="auto"/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5CA44A4E" w14:textId="77777777" w:rsidR="00000000" w:rsidRDefault="0001688F">
            <w:pPr>
              <w:pStyle w:val="af4"/>
              <w:spacing w:line="360" w:lineRule="auto"/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25C3697B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54B250AD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57CDD124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0DDD392F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7AE77126" w14:textId="77777777" w:rsidR="00000000" w:rsidRDefault="0001688F">
            <w:pPr>
              <w:pStyle w:val="af4"/>
              <w:spacing w:line="360" w:lineRule="auto"/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426" w:type="dxa"/>
            <w:vAlign w:val="center"/>
          </w:tcPr>
          <w:p w14:paraId="1BECBE09" w14:textId="77777777" w:rsidR="00000000" w:rsidRDefault="0001688F">
            <w:pPr>
              <w:pStyle w:val="af4"/>
              <w:spacing w:line="360" w:lineRule="auto"/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425" w:type="dxa"/>
            <w:vAlign w:val="center"/>
          </w:tcPr>
          <w:p w14:paraId="6443233A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7EAB5E9A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0F5947CA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6F23BE03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493D6AAE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54327D23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2FF77F15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44D31A87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71AD74F9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266D5CAF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4C897286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4FFB6D6C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7BA1B3E7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</w:tr>
      <w:tr w:rsidR="00000000" w14:paraId="4BC78928" w14:textId="77777777">
        <w:trPr>
          <w:trHeight w:val="395"/>
        </w:trPr>
        <w:tc>
          <w:tcPr>
            <w:tcW w:w="764" w:type="dxa"/>
            <w:vMerge/>
            <w:vAlign w:val="center"/>
          </w:tcPr>
          <w:p w14:paraId="0D0846C6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118FCE3C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</w:tcPr>
          <w:p w14:paraId="54E77F08" w14:textId="77777777" w:rsidR="00000000" w:rsidRDefault="0001688F">
            <w:pPr>
              <w:jc w:val="center"/>
              <w:rPr>
                <w:rFonts w:eastAsia="宋体"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基础实践</w:t>
            </w: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一</w:t>
            </w:r>
            <w:r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426" w:type="dxa"/>
            <w:vAlign w:val="center"/>
          </w:tcPr>
          <w:p w14:paraId="50012854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774F0DC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C4919AA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M</w:t>
            </w:r>
          </w:p>
        </w:tc>
        <w:tc>
          <w:tcPr>
            <w:tcW w:w="425" w:type="dxa"/>
            <w:vAlign w:val="center"/>
          </w:tcPr>
          <w:p w14:paraId="5B6A5E41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M</w:t>
            </w:r>
          </w:p>
        </w:tc>
        <w:tc>
          <w:tcPr>
            <w:tcW w:w="426" w:type="dxa"/>
            <w:vAlign w:val="center"/>
          </w:tcPr>
          <w:p w14:paraId="1AAED91A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0CB8D17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BF0929B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73529B0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0D8D1590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880F9DE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6FEC192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654C4B2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2D0AC585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14845AD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CA5C6D5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eastAsia="宋体" w:hAnsi="宋体" w:hint="eastAsia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H</w:t>
            </w:r>
          </w:p>
        </w:tc>
        <w:tc>
          <w:tcPr>
            <w:tcW w:w="425" w:type="dxa"/>
            <w:vAlign w:val="center"/>
          </w:tcPr>
          <w:p w14:paraId="1EC989B6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34B4C4AA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5E9746B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H</w:t>
            </w:r>
          </w:p>
        </w:tc>
        <w:tc>
          <w:tcPr>
            <w:tcW w:w="425" w:type="dxa"/>
            <w:vAlign w:val="center"/>
          </w:tcPr>
          <w:p w14:paraId="3823EB5D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50914FE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587735AE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0533324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2DDF19A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78A6ECB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74C95761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B2A2B2F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</w:tr>
      <w:tr w:rsidR="00000000" w14:paraId="5A6DA9D3" w14:textId="77777777">
        <w:trPr>
          <w:trHeight w:val="395"/>
        </w:trPr>
        <w:tc>
          <w:tcPr>
            <w:tcW w:w="764" w:type="dxa"/>
            <w:vMerge/>
            <w:vAlign w:val="center"/>
          </w:tcPr>
          <w:p w14:paraId="40E5B0B4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46B8B5D1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</w:tcPr>
          <w:p w14:paraId="3723F741" w14:textId="77777777" w:rsidR="00000000" w:rsidRDefault="0001688F">
            <w:pPr>
              <w:jc w:val="center"/>
              <w:rPr>
                <w:rFonts w:eastAsia="宋体"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基础实践</w:t>
            </w: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二</w:t>
            </w:r>
            <w:r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426" w:type="dxa"/>
            <w:vAlign w:val="center"/>
          </w:tcPr>
          <w:p w14:paraId="79D15AC4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F940F74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E21D7E5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M</w:t>
            </w:r>
          </w:p>
        </w:tc>
        <w:tc>
          <w:tcPr>
            <w:tcW w:w="425" w:type="dxa"/>
            <w:vAlign w:val="center"/>
          </w:tcPr>
          <w:p w14:paraId="13641E52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02EBF720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174371B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272CE4B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960E8AB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35CA9E4C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9278999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CD69111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E8814E4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15962EE5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D91C648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C708FC0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5477931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H</w:t>
            </w:r>
          </w:p>
        </w:tc>
        <w:tc>
          <w:tcPr>
            <w:tcW w:w="426" w:type="dxa"/>
            <w:vAlign w:val="center"/>
          </w:tcPr>
          <w:p w14:paraId="4201085E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CAAE780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37FDBD1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eastAsia="宋体" w:hAnsi="宋体" w:hint="eastAsia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H</w:t>
            </w:r>
          </w:p>
        </w:tc>
        <w:tc>
          <w:tcPr>
            <w:tcW w:w="425" w:type="dxa"/>
            <w:vAlign w:val="center"/>
          </w:tcPr>
          <w:p w14:paraId="5B208AE2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0A7CF585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H</w:t>
            </w:r>
          </w:p>
        </w:tc>
        <w:tc>
          <w:tcPr>
            <w:tcW w:w="425" w:type="dxa"/>
            <w:vAlign w:val="center"/>
          </w:tcPr>
          <w:p w14:paraId="76E394A1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3C9CFDD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0381000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41CAAB1D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7134C95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</w:tr>
      <w:tr w:rsidR="00000000" w14:paraId="35BBCC8B" w14:textId="77777777">
        <w:trPr>
          <w:trHeight w:val="395"/>
        </w:trPr>
        <w:tc>
          <w:tcPr>
            <w:tcW w:w="764" w:type="dxa"/>
            <w:vMerge/>
            <w:vAlign w:val="center"/>
          </w:tcPr>
          <w:p w14:paraId="3C18D83F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202CC580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</w:tcPr>
          <w:p w14:paraId="70A18674" w14:textId="77777777" w:rsidR="00000000" w:rsidRDefault="0001688F">
            <w:pPr>
              <w:jc w:val="center"/>
              <w:rPr>
                <w:rFonts w:eastAsia="宋体"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基础实践</w:t>
            </w: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三</w:t>
            </w:r>
            <w:r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426" w:type="dxa"/>
            <w:vAlign w:val="center"/>
          </w:tcPr>
          <w:p w14:paraId="7FB010DD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083F0E3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0BCFF06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M</w:t>
            </w:r>
          </w:p>
        </w:tc>
        <w:tc>
          <w:tcPr>
            <w:tcW w:w="425" w:type="dxa"/>
            <w:vAlign w:val="center"/>
          </w:tcPr>
          <w:p w14:paraId="6D903263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eastAsia="宋体" w:hAnsi="宋体" w:hint="eastAsia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M</w:t>
            </w:r>
          </w:p>
        </w:tc>
        <w:tc>
          <w:tcPr>
            <w:tcW w:w="426" w:type="dxa"/>
            <w:vAlign w:val="center"/>
          </w:tcPr>
          <w:p w14:paraId="4FE9FC6C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E85955F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5C04B0F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D0C475A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5B1A3DC8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8C105B0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003F738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H</w:t>
            </w:r>
          </w:p>
        </w:tc>
        <w:tc>
          <w:tcPr>
            <w:tcW w:w="425" w:type="dxa"/>
            <w:vAlign w:val="center"/>
          </w:tcPr>
          <w:p w14:paraId="733007B7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14A4F8A9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7E42491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65B98DB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303DCA8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6634DD5D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H</w:t>
            </w:r>
          </w:p>
        </w:tc>
        <w:tc>
          <w:tcPr>
            <w:tcW w:w="425" w:type="dxa"/>
            <w:vAlign w:val="center"/>
          </w:tcPr>
          <w:p w14:paraId="151D2BCE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B262A59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H</w:t>
            </w:r>
          </w:p>
        </w:tc>
        <w:tc>
          <w:tcPr>
            <w:tcW w:w="425" w:type="dxa"/>
            <w:vAlign w:val="center"/>
          </w:tcPr>
          <w:p w14:paraId="223347C4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2454DCDB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6A98F4E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1EB83B2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3280DC5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02A50AB3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098171F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</w:tr>
      <w:tr w:rsidR="00000000" w14:paraId="74FE02EA" w14:textId="77777777">
        <w:trPr>
          <w:trHeight w:val="395"/>
        </w:trPr>
        <w:tc>
          <w:tcPr>
            <w:tcW w:w="764" w:type="dxa"/>
            <w:vMerge/>
            <w:vAlign w:val="center"/>
          </w:tcPr>
          <w:p w14:paraId="00A2B788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7D67975F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</w:tcPr>
          <w:p w14:paraId="0A2715D8" w14:textId="77777777" w:rsidR="00000000" w:rsidRDefault="0001688F">
            <w:pPr>
              <w:jc w:val="center"/>
              <w:rPr>
                <w:rFonts w:eastAsia="宋体"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基础实践</w:t>
            </w: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四</w:t>
            </w:r>
            <w:r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426" w:type="dxa"/>
            <w:vAlign w:val="center"/>
          </w:tcPr>
          <w:p w14:paraId="187DC7ED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C6B9B60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7348845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M</w:t>
            </w:r>
          </w:p>
        </w:tc>
        <w:tc>
          <w:tcPr>
            <w:tcW w:w="425" w:type="dxa"/>
            <w:vAlign w:val="center"/>
          </w:tcPr>
          <w:p w14:paraId="755C8319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M</w:t>
            </w:r>
          </w:p>
        </w:tc>
        <w:tc>
          <w:tcPr>
            <w:tcW w:w="426" w:type="dxa"/>
            <w:vAlign w:val="center"/>
          </w:tcPr>
          <w:p w14:paraId="791E5395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B7984ED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FED2D13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8E6F57C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7F64901A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FF93187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5EDDA17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H</w:t>
            </w:r>
          </w:p>
        </w:tc>
        <w:tc>
          <w:tcPr>
            <w:tcW w:w="425" w:type="dxa"/>
            <w:vAlign w:val="center"/>
          </w:tcPr>
          <w:p w14:paraId="30D47A39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6261BCB0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A909FED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95427D4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C88DCF6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1991A768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3CFF2B0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B9DFC5D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6E75EFD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H</w:t>
            </w:r>
          </w:p>
        </w:tc>
        <w:tc>
          <w:tcPr>
            <w:tcW w:w="426" w:type="dxa"/>
            <w:vAlign w:val="center"/>
          </w:tcPr>
          <w:p w14:paraId="0533FCA3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66F9BD5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H</w:t>
            </w:r>
          </w:p>
        </w:tc>
        <w:tc>
          <w:tcPr>
            <w:tcW w:w="425" w:type="dxa"/>
            <w:vAlign w:val="center"/>
          </w:tcPr>
          <w:p w14:paraId="72BA1111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72DBF72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6116656F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33E382E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</w:tr>
      <w:tr w:rsidR="00000000" w14:paraId="6D6CA7C1" w14:textId="77777777">
        <w:trPr>
          <w:trHeight w:val="395"/>
        </w:trPr>
        <w:tc>
          <w:tcPr>
            <w:tcW w:w="764" w:type="dxa"/>
            <w:vMerge/>
            <w:vAlign w:val="center"/>
          </w:tcPr>
          <w:p w14:paraId="4FC2D2C7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001CFB3B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</w:tcPr>
          <w:p w14:paraId="72DEBF3A" w14:textId="77777777" w:rsidR="00000000" w:rsidRDefault="0001688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应用实践</w:t>
            </w:r>
          </w:p>
        </w:tc>
        <w:tc>
          <w:tcPr>
            <w:tcW w:w="426" w:type="dxa"/>
            <w:vAlign w:val="center"/>
          </w:tcPr>
          <w:p w14:paraId="665B0822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D53F683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924EA97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M</w:t>
            </w:r>
          </w:p>
        </w:tc>
        <w:tc>
          <w:tcPr>
            <w:tcW w:w="425" w:type="dxa"/>
            <w:vAlign w:val="center"/>
          </w:tcPr>
          <w:p w14:paraId="08486505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H</w:t>
            </w:r>
          </w:p>
        </w:tc>
        <w:tc>
          <w:tcPr>
            <w:tcW w:w="426" w:type="dxa"/>
            <w:vAlign w:val="center"/>
          </w:tcPr>
          <w:p w14:paraId="5C583334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EB1292F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D85BB01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E63E169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58CB875B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314A4F9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eastAsia="宋体" w:hAnsi="宋体" w:hint="eastAsia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H</w:t>
            </w:r>
          </w:p>
        </w:tc>
        <w:tc>
          <w:tcPr>
            <w:tcW w:w="425" w:type="dxa"/>
            <w:vAlign w:val="center"/>
          </w:tcPr>
          <w:p w14:paraId="1A09A20D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E9A8C09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09FB21C5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24B36A5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A7C14A3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53069A4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4D517A71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eastAsia="宋体" w:hAnsi="宋体" w:hint="eastAsia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H</w:t>
            </w:r>
          </w:p>
        </w:tc>
        <w:tc>
          <w:tcPr>
            <w:tcW w:w="425" w:type="dxa"/>
            <w:vAlign w:val="center"/>
          </w:tcPr>
          <w:p w14:paraId="49D30DED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0CA24E0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5F56ECF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53A8AEF9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94D7401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B681344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2B80DCA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49F5E269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8FBC2CA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H</w:t>
            </w:r>
          </w:p>
        </w:tc>
      </w:tr>
      <w:tr w:rsidR="00000000" w14:paraId="7D1FA312" w14:textId="77777777">
        <w:trPr>
          <w:trHeight w:val="503"/>
        </w:trPr>
        <w:tc>
          <w:tcPr>
            <w:tcW w:w="764" w:type="dxa"/>
            <w:vMerge/>
            <w:vAlign w:val="center"/>
          </w:tcPr>
          <w:p w14:paraId="7C6C985C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6D1E0E5C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</w:tcPr>
          <w:p w14:paraId="3519D2E3" w14:textId="77777777" w:rsidR="00000000" w:rsidRDefault="0001688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毕业论文</w:t>
            </w:r>
          </w:p>
        </w:tc>
        <w:tc>
          <w:tcPr>
            <w:tcW w:w="426" w:type="dxa"/>
            <w:vAlign w:val="center"/>
          </w:tcPr>
          <w:p w14:paraId="3ABC24DC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EDECFF5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4DCC126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3EA8BCC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1801E568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BCA8786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eastAsia="宋体" w:hAnsi="宋体" w:hint="eastAsia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M</w:t>
            </w:r>
          </w:p>
        </w:tc>
        <w:tc>
          <w:tcPr>
            <w:tcW w:w="425" w:type="dxa"/>
            <w:vAlign w:val="center"/>
          </w:tcPr>
          <w:p w14:paraId="43BDD0C2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3FE7B57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34CEA2C8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64794E4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327DE8C" w14:textId="77777777" w:rsidR="00000000" w:rsidRDefault="0001688F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B91741B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36200215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4FCA40B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B2DE740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B0D775D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2EA90107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eastAsia="宋体" w:hAnsi="宋体" w:hint="eastAsia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H</w:t>
            </w:r>
          </w:p>
        </w:tc>
        <w:tc>
          <w:tcPr>
            <w:tcW w:w="425" w:type="dxa"/>
            <w:vAlign w:val="center"/>
          </w:tcPr>
          <w:p w14:paraId="24994602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71F73C0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CA848FD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5F05139C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0CE31B2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1555453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H</w:t>
            </w:r>
          </w:p>
        </w:tc>
        <w:tc>
          <w:tcPr>
            <w:tcW w:w="425" w:type="dxa"/>
            <w:vAlign w:val="center"/>
          </w:tcPr>
          <w:p w14:paraId="2190EC1D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4FBEE6F5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H</w:t>
            </w:r>
          </w:p>
        </w:tc>
        <w:tc>
          <w:tcPr>
            <w:tcW w:w="425" w:type="dxa"/>
            <w:vAlign w:val="center"/>
          </w:tcPr>
          <w:p w14:paraId="69AF1759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</w:tr>
      <w:tr w:rsidR="00000000" w14:paraId="6CD354C5" w14:textId="77777777">
        <w:trPr>
          <w:trHeight w:val="283"/>
        </w:trPr>
        <w:tc>
          <w:tcPr>
            <w:tcW w:w="764" w:type="dxa"/>
            <w:vMerge/>
            <w:vAlign w:val="center"/>
          </w:tcPr>
          <w:p w14:paraId="41BFDF67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 w:val="restart"/>
            <w:vAlign w:val="center"/>
          </w:tcPr>
          <w:p w14:paraId="78EA419D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/>
                <w:b/>
                <w:kern w:val="0"/>
                <w:sz w:val="24"/>
                <w:szCs w:val="24"/>
              </w:rPr>
              <w:t>选修</w:t>
            </w:r>
          </w:p>
        </w:tc>
        <w:tc>
          <w:tcPr>
            <w:tcW w:w="2299" w:type="dxa"/>
            <w:vAlign w:val="center"/>
          </w:tcPr>
          <w:p w14:paraId="4DE42403" w14:textId="77777777" w:rsidR="00000000" w:rsidRDefault="0001688F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  <w:lang w:bidi="ar"/>
              </w:rPr>
              <w:t>幼儿心理健康指导</w:t>
            </w:r>
          </w:p>
        </w:tc>
        <w:tc>
          <w:tcPr>
            <w:tcW w:w="426" w:type="dxa"/>
            <w:vAlign w:val="center"/>
          </w:tcPr>
          <w:p w14:paraId="44466A38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5C65CC18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4853A82F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4C67E964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497184C2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22FEE1BE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2726F2A4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1C375566" w14:textId="77777777" w:rsidR="00000000" w:rsidRDefault="0001688F">
            <w:pPr>
              <w:pStyle w:val="af4"/>
              <w:spacing w:line="360" w:lineRule="auto"/>
            </w:pPr>
            <w:r>
              <w:rPr>
                <w:rFonts w:hint="eastAsia"/>
              </w:rPr>
              <w:t>M</w:t>
            </w:r>
          </w:p>
        </w:tc>
        <w:tc>
          <w:tcPr>
            <w:tcW w:w="426" w:type="dxa"/>
            <w:vAlign w:val="center"/>
          </w:tcPr>
          <w:p w14:paraId="11D3D90A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073A03D7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57B21337" w14:textId="77777777" w:rsidR="00000000" w:rsidRDefault="0001688F">
            <w:pPr>
              <w:pStyle w:val="af4"/>
              <w:spacing w:line="360" w:lineRule="auto"/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65980317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13BB6898" w14:textId="77777777" w:rsidR="00000000" w:rsidRDefault="0001688F">
            <w:pPr>
              <w:pStyle w:val="af4"/>
              <w:spacing w:line="360" w:lineRule="auto"/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425" w:type="dxa"/>
            <w:vAlign w:val="center"/>
          </w:tcPr>
          <w:p w14:paraId="17A83D87" w14:textId="77777777" w:rsidR="00000000" w:rsidRDefault="0001688F">
            <w:pPr>
              <w:pStyle w:val="af4"/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14:paraId="2C4D2143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2601CA2E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2DB5FB16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396E538F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58886340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035460FA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5718F850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73FAF652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7DC88FC9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124116B8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66115EB1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436AA1F0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</w:tr>
      <w:tr w:rsidR="00000000" w14:paraId="042FE374" w14:textId="77777777">
        <w:trPr>
          <w:trHeight w:val="283"/>
        </w:trPr>
        <w:tc>
          <w:tcPr>
            <w:tcW w:w="764" w:type="dxa"/>
            <w:vMerge/>
            <w:vAlign w:val="center"/>
          </w:tcPr>
          <w:p w14:paraId="0267E894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67523587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  <w:vAlign w:val="center"/>
          </w:tcPr>
          <w:p w14:paraId="57DC6BFD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b/>
                <w:bCs/>
              </w:rPr>
            </w:pPr>
            <w:r>
              <w:rPr>
                <w:rFonts w:ascii="宋体" w:eastAsia="宋体" w:hAnsi="宋体" w:cs="隶书" w:hint="eastAsia"/>
                <w:b/>
                <w:bCs/>
                <w:kern w:val="0"/>
                <w:szCs w:val="21"/>
                <w:lang w:bidi="ar"/>
              </w:rPr>
              <w:t>幼儿教育政策法规</w:t>
            </w:r>
          </w:p>
        </w:tc>
        <w:tc>
          <w:tcPr>
            <w:tcW w:w="426" w:type="dxa"/>
            <w:vAlign w:val="center"/>
          </w:tcPr>
          <w:p w14:paraId="3E27A1A0" w14:textId="77777777" w:rsidR="00000000" w:rsidRDefault="0001688F">
            <w:pPr>
              <w:pStyle w:val="af4"/>
              <w:spacing w:line="360" w:lineRule="auto"/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1170535D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1D3AE144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76E0B64E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25BECEEA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2414B529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4976AAAE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687EA54F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5D98A835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4479D14B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105F147F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2AA21558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27199634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1BA41C70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01E3BC79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18C221E3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6A9AB038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4B67525F" w14:textId="77777777" w:rsidR="00000000" w:rsidRDefault="0001688F">
            <w:pPr>
              <w:pStyle w:val="af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</w:p>
        </w:tc>
        <w:tc>
          <w:tcPr>
            <w:tcW w:w="425" w:type="dxa"/>
            <w:vAlign w:val="center"/>
          </w:tcPr>
          <w:p w14:paraId="55CFF448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25DB4BF8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68FE2C74" w14:textId="77777777" w:rsidR="00000000" w:rsidRDefault="0001688F">
            <w:pPr>
              <w:pStyle w:val="af4"/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79FC434A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5DAE7653" w14:textId="77777777" w:rsidR="00000000" w:rsidRDefault="0001688F">
            <w:pPr>
              <w:pStyle w:val="af4"/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14:paraId="08FE4584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1DBD99FE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0DC9723A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</w:tr>
      <w:tr w:rsidR="00000000" w14:paraId="04C5DC21" w14:textId="77777777">
        <w:trPr>
          <w:trHeight w:val="283"/>
        </w:trPr>
        <w:tc>
          <w:tcPr>
            <w:tcW w:w="764" w:type="dxa"/>
            <w:vMerge/>
            <w:vAlign w:val="center"/>
          </w:tcPr>
          <w:p w14:paraId="3C359E73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700C7C4A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  <w:vAlign w:val="center"/>
          </w:tcPr>
          <w:p w14:paraId="2A090CE8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b/>
                <w:bCs/>
              </w:rPr>
            </w:pPr>
            <w:r>
              <w:rPr>
                <w:rFonts w:ascii="宋体" w:eastAsia="宋体" w:hAnsi="宋体" w:cs="隶书" w:hint="eastAsia"/>
                <w:b/>
                <w:bCs/>
                <w:kern w:val="0"/>
                <w:szCs w:val="21"/>
                <w:lang w:bidi="ar"/>
              </w:rPr>
              <w:t>学前儿童家庭与社区教育</w:t>
            </w:r>
          </w:p>
        </w:tc>
        <w:tc>
          <w:tcPr>
            <w:tcW w:w="426" w:type="dxa"/>
            <w:vAlign w:val="center"/>
          </w:tcPr>
          <w:p w14:paraId="3840FB05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2FEAC762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5CEFC8E6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75FB18A3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3CED136F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6E0F6AA7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607B86FF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7DF6C810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7F660F6F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096B1ED2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6D8A1DC0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66A4492E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4798626C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3C04949D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16C61A89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48F4C8E5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71CBCBD6" w14:textId="77777777" w:rsidR="00000000" w:rsidRDefault="0001688F">
            <w:pPr>
              <w:pStyle w:val="af4"/>
              <w:spacing w:line="360" w:lineRule="auto"/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425" w:type="dxa"/>
            <w:vAlign w:val="center"/>
          </w:tcPr>
          <w:p w14:paraId="3257B7FF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6A3A70CD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5F064708" w14:textId="77777777" w:rsidR="00000000" w:rsidRDefault="0001688F">
            <w:pPr>
              <w:pStyle w:val="af4"/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426" w:type="dxa"/>
            <w:vAlign w:val="center"/>
          </w:tcPr>
          <w:p w14:paraId="0EDFE097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3DB7BCCC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4CD2C3F0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4CB3A242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2264902D" w14:textId="77777777" w:rsidR="00000000" w:rsidRDefault="0001688F">
            <w:pPr>
              <w:pStyle w:val="af4"/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06FBCBCB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</w:tr>
      <w:tr w:rsidR="00000000" w14:paraId="4BAFF1AD" w14:textId="77777777">
        <w:trPr>
          <w:trHeight w:val="283"/>
        </w:trPr>
        <w:tc>
          <w:tcPr>
            <w:tcW w:w="764" w:type="dxa"/>
            <w:vMerge/>
            <w:vAlign w:val="center"/>
          </w:tcPr>
          <w:p w14:paraId="359A8600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041387B1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  <w:vAlign w:val="center"/>
          </w:tcPr>
          <w:p w14:paraId="7C495508" w14:textId="77777777" w:rsidR="00000000" w:rsidRDefault="0001688F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  <w:lang w:bidi="ar"/>
              </w:rPr>
              <w:t>幼儿园管理学</w:t>
            </w:r>
          </w:p>
        </w:tc>
        <w:tc>
          <w:tcPr>
            <w:tcW w:w="426" w:type="dxa"/>
            <w:vAlign w:val="center"/>
          </w:tcPr>
          <w:p w14:paraId="24501BE7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304B3A78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510EE75B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43CE7F20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63EFCC22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01772892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535C11F3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0E2977DD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67E81D65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4EBC89CD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31FF5CB5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2C94606D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5343F2D0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70C6FEC2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1D285995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30015B68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3F1C7A0D" w14:textId="77777777" w:rsidR="00000000" w:rsidRDefault="0001688F">
            <w:pPr>
              <w:pStyle w:val="af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</w:p>
        </w:tc>
        <w:tc>
          <w:tcPr>
            <w:tcW w:w="425" w:type="dxa"/>
            <w:vAlign w:val="center"/>
          </w:tcPr>
          <w:p w14:paraId="42831353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39891F62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5C85D056" w14:textId="77777777" w:rsidR="00000000" w:rsidRDefault="0001688F">
            <w:pPr>
              <w:pStyle w:val="af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</w:p>
        </w:tc>
        <w:tc>
          <w:tcPr>
            <w:tcW w:w="426" w:type="dxa"/>
            <w:vAlign w:val="center"/>
          </w:tcPr>
          <w:p w14:paraId="14965600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666E00E9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2525CC5A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361D6D24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21F0CCC1" w14:textId="77777777" w:rsidR="00000000" w:rsidRDefault="0001688F">
            <w:pPr>
              <w:pStyle w:val="af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2DEBD750" w14:textId="77777777" w:rsidR="00000000" w:rsidRDefault="0001688F">
            <w:pPr>
              <w:pStyle w:val="af4"/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</w:p>
        </w:tc>
      </w:tr>
      <w:tr w:rsidR="00000000" w14:paraId="33006A66" w14:textId="77777777">
        <w:trPr>
          <w:trHeight w:val="283"/>
        </w:trPr>
        <w:tc>
          <w:tcPr>
            <w:tcW w:w="764" w:type="dxa"/>
            <w:vMerge/>
            <w:vAlign w:val="center"/>
          </w:tcPr>
          <w:p w14:paraId="37D75CFB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5C16C892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  <w:vAlign w:val="center"/>
          </w:tcPr>
          <w:p w14:paraId="71197C80" w14:textId="77777777" w:rsidR="00000000" w:rsidRDefault="0001688F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  <w:lang w:bidi="ar"/>
              </w:rPr>
              <w:t>0-3</w:t>
            </w:r>
            <w:r>
              <w:rPr>
                <w:rFonts w:ascii="宋体" w:eastAsia="宋体" w:hAnsi="宋体" w:cs="宋体" w:hint="eastAsia"/>
                <w:b/>
                <w:bCs/>
                <w:szCs w:val="21"/>
                <w:lang w:bidi="ar"/>
              </w:rPr>
              <w:t>岁婴儿的保育与教育</w:t>
            </w:r>
          </w:p>
        </w:tc>
        <w:tc>
          <w:tcPr>
            <w:tcW w:w="426" w:type="dxa"/>
            <w:vAlign w:val="center"/>
          </w:tcPr>
          <w:p w14:paraId="79CA372D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5DB3C324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5452176A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6C592774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334B8733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738E8551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3D9D73CE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5C707795" w14:textId="77777777" w:rsidR="00000000" w:rsidRDefault="0001688F">
            <w:pPr>
              <w:pStyle w:val="af4"/>
              <w:spacing w:line="360" w:lineRule="auto"/>
            </w:pPr>
            <w:r>
              <w:rPr>
                <w:rFonts w:hint="eastAsia"/>
              </w:rPr>
              <w:t>M</w:t>
            </w:r>
          </w:p>
        </w:tc>
        <w:tc>
          <w:tcPr>
            <w:tcW w:w="426" w:type="dxa"/>
            <w:vAlign w:val="center"/>
          </w:tcPr>
          <w:p w14:paraId="61A86F7C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15C9D884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7B840C14" w14:textId="77777777" w:rsidR="00000000" w:rsidRDefault="0001688F">
            <w:pPr>
              <w:pStyle w:val="af4"/>
              <w:spacing w:line="360" w:lineRule="auto"/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13D04A16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38B6FA58" w14:textId="77777777" w:rsidR="00000000" w:rsidRDefault="0001688F">
            <w:pPr>
              <w:pStyle w:val="af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</w:p>
        </w:tc>
        <w:tc>
          <w:tcPr>
            <w:tcW w:w="425" w:type="dxa"/>
            <w:vAlign w:val="center"/>
          </w:tcPr>
          <w:p w14:paraId="5EAEDF54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75BA7FCA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0EC56644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45F0F82C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486D9609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2F21C03F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3CD8F6B8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6A7DD5C5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787EDA1A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35821B18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5B56471A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17F2930E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5000350F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</w:tr>
      <w:tr w:rsidR="00000000" w14:paraId="374E9E59" w14:textId="77777777">
        <w:trPr>
          <w:trHeight w:val="283"/>
        </w:trPr>
        <w:tc>
          <w:tcPr>
            <w:tcW w:w="764" w:type="dxa"/>
            <w:vMerge/>
            <w:vAlign w:val="center"/>
          </w:tcPr>
          <w:p w14:paraId="31FE9EC0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101D0179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  <w:vAlign w:val="center"/>
          </w:tcPr>
          <w:p w14:paraId="43CE2AA4" w14:textId="77777777" w:rsidR="00000000" w:rsidRDefault="0001688F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  <w:lang w:bidi="ar"/>
              </w:rPr>
              <w:t>学前教育改革专题</w:t>
            </w:r>
          </w:p>
        </w:tc>
        <w:tc>
          <w:tcPr>
            <w:tcW w:w="426" w:type="dxa"/>
            <w:vAlign w:val="center"/>
          </w:tcPr>
          <w:p w14:paraId="5746AB72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4D2C1466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2F175AAF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2DFEA5F2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1D30FB80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7B2D1505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0B8C5183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211FC943" w14:textId="77777777" w:rsidR="00000000" w:rsidRDefault="0001688F">
            <w:pPr>
              <w:pStyle w:val="af4"/>
              <w:spacing w:line="360" w:lineRule="auto"/>
            </w:pPr>
            <w:r>
              <w:rPr>
                <w:rFonts w:hint="eastAsia"/>
              </w:rPr>
              <w:t>M</w:t>
            </w:r>
          </w:p>
        </w:tc>
        <w:tc>
          <w:tcPr>
            <w:tcW w:w="426" w:type="dxa"/>
            <w:vAlign w:val="center"/>
          </w:tcPr>
          <w:p w14:paraId="5B78CB6E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44212EBA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480A6166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51475900" w14:textId="77777777" w:rsidR="00000000" w:rsidRDefault="0001688F">
            <w:pPr>
              <w:pStyle w:val="af4"/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26" w:type="dxa"/>
            <w:vAlign w:val="center"/>
          </w:tcPr>
          <w:p w14:paraId="392E31C3" w14:textId="77777777" w:rsidR="00000000" w:rsidRDefault="0001688F">
            <w:pPr>
              <w:pStyle w:val="af4"/>
              <w:spacing w:line="360" w:lineRule="auto"/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425" w:type="dxa"/>
            <w:vAlign w:val="center"/>
          </w:tcPr>
          <w:p w14:paraId="3C37DABC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45CF306B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388155B5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54C1DC9D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2C396766" w14:textId="77777777" w:rsidR="00000000" w:rsidRDefault="0001688F">
            <w:pPr>
              <w:pStyle w:val="af4"/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31409144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1511B60C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6381A3C1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7F740232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20852543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2EF340CD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4509BA8F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2146E1BC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</w:tr>
      <w:tr w:rsidR="00000000" w14:paraId="3B120126" w14:textId="77777777">
        <w:trPr>
          <w:trHeight w:val="283"/>
        </w:trPr>
        <w:tc>
          <w:tcPr>
            <w:tcW w:w="764" w:type="dxa"/>
            <w:vMerge/>
            <w:vAlign w:val="center"/>
          </w:tcPr>
          <w:p w14:paraId="5E1D86E2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2DCC820A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  <w:vAlign w:val="center"/>
          </w:tcPr>
          <w:p w14:paraId="19A58FBA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b/>
                <w:bCs/>
              </w:rPr>
            </w:pPr>
            <w:r>
              <w:rPr>
                <w:rFonts w:ascii="宋体" w:eastAsia="宋体" w:hAnsi="宋体" w:cs="隶书" w:hint="eastAsia"/>
                <w:b/>
                <w:bCs/>
                <w:kern w:val="0"/>
                <w:szCs w:val="21"/>
                <w:lang w:bidi="ar"/>
              </w:rPr>
              <w:t>儿童文学</w:t>
            </w:r>
          </w:p>
        </w:tc>
        <w:tc>
          <w:tcPr>
            <w:tcW w:w="426" w:type="dxa"/>
            <w:vAlign w:val="center"/>
          </w:tcPr>
          <w:p w14:paraId="7F87A117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113BFD59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4572FAE6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671032E7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737DB097" w14:textId="77777777" w:rsidR="00000000" w:rsidRDefault="0001688F">
            <w:pPr>
              <w:pStyle w:val="af4"/>
              <w:spacing w:line="360" w:lineRule="auto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14:paraId="37EC878B" w14:textId="77777777" w:rsidR="00000000" w:rsidRDefault="0001688F">
            <w:pPr>
              <w:pStyle w:val="af4"/>
              <w:spacing w:line="360" w:lineRule="auto"/>
            </w:pPr>
            <w:r>
              <w:rPr>
                <w:rFonts w:hint="eastAsia"/>
              </w:rPr>
              <w:t>L</w:t>
            </w:r>
          </w:p>
        </w:tc>
        <w:tc>
          <w:tcPr>
            <w:tcW w:w="425" w:type="dxa"/>
            <w:vAlign w:val="center"/>
          </w:tcPr>
          <w:p w14:paraId="0818AE8D" w14:textId="77777777" w:rsidR="00000000" w:rsidRDefault="0001688F">
            <w:pPr>
              <w:pStyle w:val="af4"/>
              <w:spacing w:line="360" w:lineRule="auto"/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35ECFC8A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5FA0FF24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3E68ED15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5A5C12C6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19490F19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22D4EB67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5D57A688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069CA0A0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41CADF36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1EE1E03A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5A63E118" w14:textId="77777777" w:rsidR="00000000" w:rsidRDefault="0001688F">
            <w:pPr>
              <w:pStyle w:val="af4"/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44BF2F42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7584D323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03A4CF98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64BCA0A8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336C2DD7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58275EA8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79672CCB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062E58D1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</w:tr>
      <w:tr w:rsidR="00000000" w14:paraId="088ABE86" w14:textId="77777777">
        <w:trPr>
          <w:trHeight w:val="283"/>
        </w:trPr>
        <w:tc>
          <w:tcPr>
            <w:tcW w:w="764" w:type="dxa"/>
            <w:vMerge/>
            <w:vAlign w:val="center"/>
          </w:tcPr>
          <w:p w14:paraId="3CC2E3A0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1BA33C48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  <w:vAlign w:val="center"/>
          </w:tcPr>
          <w:p w14:paraId="604C50C0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b/>
                <w:bCs/>
              </w:rPr>
            </w:pPr>
            <w:r>
              <w:rPr>
                <w:rFonts w:ascii="宋体" w:eastAsia="宋体" w:hAnsi="宋体" w:cs="隶书" w:hint="eastAsia"/>
                <w:b/>
                <w:bCs/>
                <w:kern w:val="0"/>
                <w:szCs w:val="21"/>
                <w:lang w:bidi="ar"/>
              </w:rPr>
              <w:t>儿童哲学</w:t>
            </w:r>
          </w:p>
        </w:tc>
        <w:tc>
          <w:tcPr>
            <w:tcW w:w="426" w:type="dxa"/>
            <w:vAlign w:val="center"/>
          </w:tcPr>
          <w:p w14:paraId="6AC2B13C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4A1642AF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5308FF07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1B2C8603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161DEC19" w14:textId="77777777" w:rsidR="00000000" w:rsidRDefault="0001688F">
            <w:pPr>
              <w:pStyle w:val="af4"/>
              <w:spacing w:line="360" w:lineRule="auto"/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14F727BE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68BC6163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1DF10A1A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431D59F1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58104BDD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043B4AE9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71B57627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5982A822" w14:textId="77777777" w:rsidR="00000000" w:rsidRDefault="0001688F">
            <w:pPr>
              <w:pStyle w:val="af4"/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047904D6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31BB291C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7424E6D1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46B7E35A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1799BE40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00246CD4" w14:textId="77777777" w:rsidR="00000000" w:rsidRDefault="0001688F">
            <w:pPr>
              <w:pStyle w:val="af4"/>
              <w:spacing w:line="360" w:lineRule="auto"/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425" w:type="dxa"/>
            <w:vAlign w:val="center"/>
          </w:tcPr>
          <w:p w14:paraId="106FB0C0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27DC5DEA" w14:textId="77777777" w:rsidR="00000000" w:rsidRDefault="0001688F">
            <w:pPr>
              <w:pStyle w:val="af4"/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14:paraId="4C0BA9A3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7677B724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69B9D39E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18F831D6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049CA5A1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</w:tr>
      <w:tr w:rsidR="00000000" w14:paraId="25967DAA" w14:textId="77777777">
        <w:trPr>
          <w:trHeight w:val="283"/>
        </w:trPr>
        <w:tc>
          <w:tcPr>
            <w:tcW w:w="764" w:type="dxa"/>
            <w:vMerge/>
            <w:vAlign w:val="center"/>
          </w:tcPr>
          <w:p w14:paraId="4DBBD486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39D4FB36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  <w:vAlign w:val="center"/>
          </w:tcPr>
          <w:p w14:paraId="3AB61AFD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宋体" w:hint="eastAsia"/>
                <w:b/>
                <w:bCs/>
              </w:rPr>
            </w:pPr>
            <w:r>
              <w:rPr>
                <w:rFonts w:ascii="宋体" w:eastAsia="宋体" w:hAnsi="宋体" w:cs="隶书" w:hint="eastAsia"/>
                <w:b/>
                <w:bCs/>
                <w:kern w:val="0"/>
                <w:szCs w:val="21"/>
                <w:lang w:bidi="ar"/>
              </w:rPr>
              <w:t>教育研究方法</w:t>
            </w:r>
            <w:r>
              <w:rPr>
                <w:rFonts w:ascii="宋体" w:eastAsia="宋体" w:hAnsi="宋体" w:cs="隶书" w:hint="eastAsia"/>
                <w:b/>
                <w:bCs/>
                <w:kern w:val="0"/>
                <w:szCs w:val="21"/>
                <w:lang w:bidi="ar"/>
              </w:rPr>
              <w:t>-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  <w:lang w:bidi="ar"/>
              </w:rPr>
              <w:t>Ⅱ</w:t>
            </w:r>
          </w:p>
        </w:tc>
        <w:tc>
          <w:tcPr>
            <w:tcW w:w="426" w:type="dxa"/>
            <w:vAlign w:val="center"/>
          </w:tcPr>
          <w:p w14:paraId="7736239D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730137B7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10C36716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3356775B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172DB906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501FE249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7238F2D1" w14:textId="77777777" w:rsidR="00000000" w:rsidRDefault="0001688F">
            <w:pPr>
              <w:pStyle w:val="af4"/>
              <w:spacing w:line="360" w:lineRule="auto"/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0DC83623" w14:textId="77777777" w:rsidR="00000000" w:rsidRDefault="0001688F">
            <w:pPr>
              <w:pStyle w:val="af4"/>
              <w:spacing w:line="360" w:lineRule="auto"/>
            </w:pPr>
            <w:r>
              <w:rPr>
                <w:rFonts w:hint="eastAsia"/>
              </w:rPr>
              <w:t>L</w:t>
            </w:r>
          </w:p>
        </w:tc>
        <w:tc>
          <w:tcPr>
            <w:tcW w:w="426" w:type="dxa"/>
            <w:vAlign w:val="center"/>
          </w:tcPr>
          <w:p w14:paraId="54D19A15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0810E868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0BB089EB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0EA7AF53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51FDCA69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104AEE05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259A016C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20354A47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376F488E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433F435B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6D07D6BE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60C62B4F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2D78724E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00C5F6CD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4599CF7E" w14:textId="77777777" w:rsidR="00000000" w:rsidRDefault="0001688F">
            <w:pPr>
              <w:pStyle w:val="af4"/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38B9F762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51542B0A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25040091" w14:textId="77777777" w:rsidR="00000000" w:rsidRDefault="0001688F">
            <w:pPr>
              <w:pStyle w:val="af4"/>
              <w:spacing w:line="360" w:lineRule="auto"/>
              <w:jc w:val="center"/>
              <w:rPr>
                <w:rFonts w:hint="eastAsia"/>
              </w:rPr>
            </w:pPr>
          </w:p>
        </w:tc>
      </w:tr>
      <w:tr w:rsidR="00000000" w14:paraId="1D60E494" w14:textId="77777777">
        <w:trPr>
          <w:trHeight w:val="283"/>
        </w:trPr>
        <w:tc>
          <w:tcPr>
            <w:tcW w:w="764" w:type="dxa"/>
            <w:vMerge/>
            <w:vAlign w:val="center"/>
          </w:tcPr>
          <w:p w14:paraId="195FA512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054C73DE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  <w:vAlign w:val="center"/>
          </w:tcPr>
          <w:p w14:paraId="6105B455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b/>
                <w:bCs/>
              </w:rPr>
            </w:pPr>
            <w:r>
              <w:rPr>
                <w:rFonts w:ascii="宋体" w:eastAsia="宋体" w:hAnsi="宋体" w:cs="隶书" w:hint="eastAsia"/>
                <w:b/>
                <w:bCs/>
                <w:kern w:val="0"/>
                <w:szCs w:val="21"/>
                <w:lang w:bidi="ar"/>
              </w:rPr>
              <w:t>国外音乐教育理论体系研究</w:t>
            </w:r>
          </w:p>
        </w:tc>
        <w:tc>
          <w:tcPr>
            <w:tcW w:w="426" w:type="dxa"/>
            <w:vAlign w:val="center"/>
          </w:tcPr>
          <w:p w14:paraId="32E412EC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72B6ACBE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650DDA06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5F7212B0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3643C31A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60A09C21" w14:textId="77777777" w:rsidR="00000000" w:rsidRDefault="0001688F">
            <w:pPr>
              <w:pStyle w:val="af4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</w:p>
        </w:tc>
        <w:tc>
          <w:tcPr>
            <w:tcW w:w="425" w:type="dxa"/>
            <w:vAlign w:val="center"/>
          </w:tcPr>
          <w:p w14:paraId="0C92761B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69C9B4A9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7A24A2D7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6A87FE13" w14:textId="77777777" w:rsidR="00000000" w:rsidRDefault="0001688F">
            <w:pPr>
              <w:pStyle w:val="af4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7E2B155C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55DF714B" w14:textId="77777777" w:rsidR="00000000" w:rsidRDefault="0001688F">
            <w:pPr>
              <w:pStyle w:val="af4"/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426" w:type="dxa"/>
            <w:vAlign w:val="center"/>
          </w:tcPr>
          <w:p w14:paraId="780A2249" w14:textId="77777777" w:rsidR="00000000" w:rsidRDefault="0001688F">
            <w:pPr>
              <w:pStyle w:val="af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37D234C5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163F32ED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11915AE8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10594196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4B35E006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6CE0196C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6C3C3CDE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5DF7FB92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0D7AF1AD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409620F6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5A7B5029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47BF2A15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0BBE44C5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</w:tr>
      <w:tr w:rsidR="00000000" w14:paraId="4D28E8C0" w14:textId="77777777">
        <w:trPr>
          <w:trHeight w:val="283"/>
        </w:trPr>
        <w:tc>
          <w:tcPr>
            <w:tcW w:w="764" w:type="dxa"/>
            <w:vMerge/>
            <w:vAlign w:val="center"/>
          </w:tcPr>
          <w:p w14:paraId="292DBF49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5B100BDD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  <w:vAlign w:val="center"/>
          </w:tcPr>
          <w:p w14:paraId="11A40DE8" w14:textId="77777777" w:rsidR="00000000" w:rsidRDefault="0001688F">
            <w:pPr>
              <w:spacing w:line="320" w:lineRule="exact"/>
              <w:jc w:val="center"/>
              <w:rPr>
                <w:rFonts w:ascii="宋体" w:eastAsia="宋体" w:hAnsi="宋体" w:cs="隶书" w:hint="eastAsia"/>
                <w:b/>
                <w:bCs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</w:rPr>
              <w:t>中</w:t>
            </w:r>
            <w:r>
              <w:rPr>
                <w:rFonts w:ascii="宋体" w:hAnsi="宋体" w:cs="宋体" w:hint="eastAsia"/>
                <w:b/>
                <w:bCs/>
              </w:rPr>
              <w:t>外</w:t>
            </w:r>
            <w:r>
              <w:rPr>
                <w:rFonts w:ascii="宋体" w:hAnsi="宋体" w:cs="宋体" w:hint="eastAsia"/>
                <w:b/>
                <w:bCs/>
              </w:rPr>
              <w:t>教育</w:t>
            </w:r>
            <w:r>
              <w:rPr>
                <w:rFonts w:ascii="宋体" w:hAnsi="宋体" w:cs="宋体"/>
                <w:b/>
                <w:bCs/>
              </w:rPr>
              <w:t>名著导读</w:t>
            </w:r>
          </w:p>
        </w:tc>
        <w:tc>
          <w:tcPr>
            <w:tcW w:w="426" w:type="dxa"/>
            <w:vAlign w:val="center"/>
          </w:tcPr>
          <w:p w14:paraId="5DB630FB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3181F3C3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61714CDD" w14:textId="77777777" w:rsidR="00000000" w:rsidRDefault="0001688F">
            <w:pPr>
              <w:pStyle w:val="af4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529EAFFF" w14:textId="77777777" w:rsidR="00000000" w:rsidRDefault="0001688F">
            <w:pPr>
              <w:pStyle w:val="af4"/>
              <w:spacing w:line="360" w:lineRule="auto"/>
            </w:pPr>
            <w:r>
              <w:rPr>
                <w:rFonts w:hint="eastAsia"/>
              </w:rPr>
              <w:t xml:space="preserve">M </w:t>
            </w:r>
          </w:p>
        </w:tc>
        <w:tc>
          <w:tcPr>
            <w:tcW w:w="426" w:type="dxa"/>
            <w:vAlign w:val="center"/>
          </w:tcPr>
          <w:p w14:paraId="2CD2B130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29E45954" w14:textId="77777777" w:rsidR="00000000" w:rsidRDefault="0001688F">
            <w:pPr>
              <w:pStyle w:val="af4"/>
              <w:spacing w:line="360" w:lineRule="auto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14:paraId="3843ABA8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171D1218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514BCFD3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6470B8D4" w14:textId="77777777" w:rsidR="00000000" w:rsidRDefault="0001688F">
            <w:pPr>
              <w:pStyle w:val="af4"/>
              <w:spacing w:line="360" w:lineRule="auto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14:paraId="536F7B6D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76DED957" w14:textId="77777777" w:rsidR="00000000" w:rsidRDefault="0001688F">
            <w:pPr>
              <w:pStyle w:val="af4"/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26" w:type="dxa"/>
            <w:vAlign w:val="center"/>
          </w:tcPr>
          <w:p w14:paraId="5E44C927" w14:textId="77777777" w:rsidR="00000000" w:rsidRDefault="0001688F">
            <w:pPr>
              <w:pStyle w:val="af4"/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14:paraId="0FE5C266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7C5F85BD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779A96D2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0098FD8A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0843455E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17C8DD67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0FE26484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7B36DE99" w14:textId="77777777" w:rsidR="00000000" w:rsidRDefault="0001688F">
            <w:pPr>
              <w:pStyle w:val="af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</w:p>
        </w:tc>
        <w:tc>
          <w:tcPr>
            <w:tcW w:w="425" w:type="dxa"/>
            <w:vAlign w:val="center"/>
          </w:tcPr>
          <w:p w14:paraId="03069673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2EC66337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0BD8F99F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1DECFB91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277BA2FF" w14:textId="77777777" w:rsidR="00000000" w:rsidRDefault="0001688F">
            <w:pPr>
              <w:pStyle w:val="af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</w:p>
        </w:tc>
      </w:tr>
      <w:tr w:rsidR="00000000" w14:paraId="3AD724BE" w14:textId="77777777">
        <w:trPr>
          <w:trHeight w:val="283"/>
        </w:trPr>
        <w:tc>
          <w:tcPr>
            <w:tcW w:w="764" w:type="dxa"/>
            <w:vMerge/>
            <w:vAlign w:val="center"/>
          </w:tcPr>
          <w:p w14:paraId="3575FEF8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0AC3352E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  <w:vAlign w:val="center"/>
          </w:tcPr>
          <w:p w14:paraId="7DDBEB51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/>
                <w:b/>
                <w:bCs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隶书" w:hint="eastAsia"/>
                <w:b/>
                <w:bCs/>
                <w:kern w:val="0"/>
                <w:szCs w:val="21"/>
                <w:lang w:bidi="ar"/>
              </w:rPr>
              <w:t>教育学学科思想</w:t>
            </w:r>
          </w:p>
        </w:tc>
        <w:tc>
          <w:tcPr>
            <w:tcW w:w="426" w:type="dxa"/>
            <w:vAlign w:val="center"/>
          </w:tcPr>
          <w:p w14:paraId="78DF78CF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302A9D1A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6DD9CAAE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5741660D" w14:textId="77777777" w:rsidR="00000000" w:rsidRDefault="0001688F">
            <w:pPr>
              <w:pStyle w:val="af4"/>
              <w:spacing w:line="360" w:lineRule="auto"/>
              <w:rPr>
                <w:rFonts w:hint="eastAsia"/>
              </w:rPr>
            </w:pPr>
          </w:p>
        </w:tc>
        <w:tc>
          <w:tcPr>
            <w:tcW w:w="426" w:type="dxa"/>
            <w:vAlign w:val="center"/>
          </w:tcPr>
          <w:p w14:paraId="02F4EFD8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09A1F342" w14:textId="77777777" w:rsidR="00000000" w:rsidRDefault="0001688F">
            <w:pPr>
              <w:pStyle w:val="af4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24FDF0E4" w14:textId="77777777" w:rsidR="00000000" w:rsidRDefault="0001688F">
            <w:pPr>
              <w:pStyle w:val="af4"/>
              <w:spacing w:line="360" w:lineRule="auto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14:paraId="3D0F10FE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060BB762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0A86D0F8" w14:textId="77777777" w:rsidR="00000000" w:rsidRDefault="0001688F">
            <w:pPr>
              <w:pStyle w:val="af4"/>
              <w:spacing w:line="360" w:lineRule="auto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14:paraId="710B6D91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5E774BB6" w14:textId="77777777" w:rsidR="00000000" w:rsidRDefault="0001688F">
            <w:pPr>
              <w:pStyle w:val="af4"/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26" w:type="dxa"/>
            <w:vAlign w:val="center"/>
          </w:tcPr>
          <w:p w14:paraId="21A05EA9" w14:textId="77777777" w:rsidR="00000000" w:rsidRDefault="0001688F">
            <w:pPr>
              <w:pStyle w:val="af4"/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14:paraId="205C2F32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0B8B54AE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7B3C3D92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51130A3E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627CBE45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669C3D6C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12ED48B4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340AED85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2246CFC6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119DAB36" w14:textId="77777777" w:rsidR="00000000" w:rsidRDefault="0001688F">
            <w:pPr>
              <w:pStyle w:val="af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68BDE6A5" w14:textId="77777777" w:rsidR="00000000" w:rsidRDefault="0001688F">
            <w:pPr>
              <w:pStyle w:val="af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</w:p>
        </w:tc>
        <w:tc>
          <w:tcPr>
            <w:tcW w:w="426" w:type="dxa"/>
            <w:vAlign w:val="center"/>
          </w:tcPr>
          <w:p w14:paraId="58463257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18060AC0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</w:tr>
      <w:tr w:rsidR="00000000" w14:paraId="432F2FE6" w14:textId="77777777">
        <w:trPr>
          <w:trHeight w:val="283"/>
        </w:trPr>
        <w:tc>
          <w:tcPr>
            <w:tcW w:w="764" w:type="dxa"/>
            <w:vMerge/>
            <w:vAlign w:val="center"/>
          </w:tcPr>
          <w:p w14:paraId="6AA96151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7F074786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  <w:vAlign w:val="center"/>
          </w:tcPr>
          <w:p w14:paraId="554FDD7C" w14:textId="77777777" w:rsidR="00000000" w:rsidRDefault="0001688F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  <w:lang w:bidi="ar"/>
              </w:rPr>
              <w:t>幼儿认知与学习</w:t>
            </w:r>
          </w:p>
        </w:tc>
        <w:tc>
          <w:tcPr>
            <w:tcW w:w="426" w:type="dxa"/>
            <w:vAlign w:val="center"/>
          </w:tcPr>
          <w:p w14:paraId="73F0B6FC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74A8D2B0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0BA78E92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3615286B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64BC5F3F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299ECD94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4C416A80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049F9223" w14:textId="77777777" w:rsidR="00000000" w:rsidRDefault="0001688F">
            <w:pPr>
              <w:pStyle w:val="af4"/>
              <w:spacing w:line="360" w:lineRule="auto"/>
            </w:pPr>
            <w:r>
              <w:rPr>
                <w:rFonts w:hint="eastAsia"/>
              </w:rPr>
              <w:t>M</w:t>
            </w:r>
          </w:p>
        </w:tc>
        <w:tc>
          <w:tcPr>
            <w:tcW w:w="426" w:type="dxa"/>
            <w:vAlign w:val="center"/>
          </w:tcPr>
          <w:p w14:paraId="78B5EFD3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76BE6ACF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02147C77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66F79F0B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449D6395" w14:textId="77777777" w:rsidR="00000000" w:rsidRDefault="0001688F">
            <w:pPr>
              <w:pStyle w:val="af4"/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65021BE6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1CF53F6B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078E9ED3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056FCBEA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2CEE7985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53B8AEEB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6F1B51C6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061D020F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21E4A6EF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5BE4DC1D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75DD34B3" w14:textId="77777777" w:rsidR="00000000" w:rsidRDefault="0001688F">
            <w:pPr>
              <w:pStyle w:val="af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</w:p>
        </w:tc>
        <w:tc>
          <w:tcPr>
            <w:tcW w:w="426" w:type="dxa"/>
            <w:vAlign w:val="center"/>
          </w:tcPr>
          <w:p w14:paraId="423BB402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077589AC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</w:tr>
      <w:tr w:rsidR="00000000" w14:paraId="66E1BACA" w14:textId="77777777">
        <w:trPr>
          <w:trHeight w:val="283"/>
        </w:trPr>
        <w:tc>
          <w:tcPr>
            <w:tcW w:w="764" w:type="dxa"/>
            <w:vMerge/>
            <w:vAlign w:val="center"/>
          </w:tcPr>
          <w:p w14:paraId="044D6F0A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29A97600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  <w:vAlign w:val="center"/>
          </w:tcPr>
          <w:p w14:paraId="6520ADA6" w14:textId="77777777" w:rsidR="00000000" w:rsidRDefault="0001688F">
            <w:pPr>
              <w:spacing w:line="320" w:lineRule="exact"/>
              <w:jc w:val="center"/>
              <w:rPr>
                <w:rFonts w:ascii="宋体" w:eastAsia="宋体" w:hAnsi="宋体" w:cs="宋体"/>
                <w:b/>
                <w:bCs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  <w:lang w:bidi="ar"/>
              </w:rPr>
              <w:t>哲学通论</w:t>
            </w:r>
          </w:p>
        </w:tc>
        <w:tc>
          <w:tcPr>
            <w:tcW w:w="426" w:type="dxa"/>
            <w:vAlign w:val="center"/>
          </w:tcPr>
          <w:p w14:paraId="31B2965E" w14:textId="77777777" w:rsidR="00000000" w:rsidRDefault="0001688F">
            <w:pPr>
              <w:pStyle w:val="af4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2B3F5E8E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391B2F39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62EF7C0A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18767FC6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1510973D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3886BD80" w14:textId="77777777" w:rsidR="00000000" w:rsidRDefault="0001688F">
            <w:pPr>
              <w:pStyle w:val="af4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</w:p>
        </w:tc>
        <w:tc>
          <w:tcPr>
            <w:tcW w:w="425" w:type="dxa"/>
            <w:vAlign w:val="center"/>
          </w:tcPr>
          <w:p w14:paraId="2420B623" w14:textId="77777777" w:rsidR="00000000" w:rsidRDefault="0001688F">
            <w:pPr>
              <w:pStyle w:val="af4"/>
              <w:spacing w:line="360" w:lineRule="auto"/>
              <w:rPr>
                <w:rFonts w:hint="eastAsia"/>
              </w:rPr>
            </w:pPr>
          </w:p>
        </w:tc>
        <w:tc>
          <w:tcPr>
            <w:tcW w:w="426" w:type="dxa"/>
            <w:vAlign w:val="center"/>
          </w:tcPr>
          <w:p w14:paraId="15F82001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6AF07E2F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2725B747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6CF4EF57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0B8EC090" w14:textId="77777777" w:rsidR="00000000" w:rsidRDefault="0001688F">
            <w:pPr>
              <w:pStyle w:val="af4"/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14:paraId="7E7E13C6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45C98D5D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6040FB21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37EF12BB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69AE5F6E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618FF472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6AA1B26C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5846C07C" w14:textId="77777777" w:rsidR="00000000" w:rsidRDefault="0001688F">
            <w:pPr>
              <w:pStyle w:val="af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2D533A6D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6CF53838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167AA745" w14:textId="77777777" w:rsidR="00000000" w:rsidRDefault="0001688F">
            <w:pPr>
              <w:pStyle w:val="af4"/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26" w:type="dxa"/>
            <w:vAlign w:val="center"/>
          </w:tcPr>
          <w:p w14:paraId="7A6FBD55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2BBF59B8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</w:tr>
      <w:tr w:rsidR="00000000" w14:paraId="20FE5124" w14:textId="77777777">
        <w:trPr>
          <w:trHeight w:val="283"/>
        </w:trPr>
        <w:tc>
          <w:tcPr>
            <w:tcW w:w="764" w:type="dxa"/>
            <w:vMerge/>
            <w:vAlign w:val="center"/>
          </w:tcPr>
          <w:p w14:paraId="7CC7B424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1456C457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  <w:vAlign w:val="center"/>
          </w:tcPr>
          <w:p w14:paraId="5FB6E970" w14:textId="77777777" w:rsidR="00000000" w:rsidRDefault="0001688F">
            <w:pPr>
              <w:spacing w:line="320" w:lineRule="exact"/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教育研究方法</w:t>
            </w:r>
          </w:p>
          <w:p w14:paraId="0726517F" w14:textId="77777777" w:rsidR="00000000" w:rsidRDefault="0001688F">
            <w:pPr>
              <w:spacing w:line="320" w:lineRule="exact"/>
              <w:jc w:val="center"/>
              <w:rPr>
                <w:rFonts w:ascii="宋体" w:eastAsia="宋体" w:hAnsi="宋体" w:cs="宋体" w:hint="eastAsia"/>
                <w:b/>
                <w:bCs/>
                <w:szCs w:val="21"/>
                <w:lang w:bidi="ar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（</w:t>
            </w:r>
            <w:r>
              <w:rPr>
                <w:rFonts w:ascii="宋体" w:hAnsi="宋体" w:hint="eastAsia"/>
                <w:b/>
                <w:bCs/>
                <w:szCs w:val="21"/>
              </w:rPr>
              <w:t>全英文</w:t>
            </w:r>
            <w:r>
              <w:rPr>
                <w:rFonts w:ascii="宋体" w:hAnsi="宋体" w:hint="eastAsia"/>
                <w:b/>
                <w:bCs/>
                <w:szCs w:val="21"/>
              </w:rPr>
              <w:t>）</w:t>
            </w:r>
          </w:p>
        </w:tc>
        <w:tc>
          <w:tcPr>
            <w:tcW w:w="426" w:type="dxa"/>
            <w:vAlign w:val="center"/>
          </w:tcPr>
          <w:p w14:paraId="64112683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00FF6455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60B8C434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2B4BE8FE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1A361F02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29505530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09E0D487" w14:textId="77777777" w:rsidR="00000000" w:rsidRDefault="0001688F">
            <w:pPr>
              <w:pStyle w:val="af4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1145FA77" w14:textId="77777777" w:rsidR="00000000" w:rsidRDefault="0001688F">
            <w:pPr>
              <w:pStyle w:val="af4"/>
              <w:spacing w:line="360" w:lineRule="auto"/>
              <w:rPr>
                <w:rFonts w:hint="eastAsia"/>
              </w:rPr>
            </w:pPr>
          </w:p>
        </w:tc>
        <w:tc>
          <w:tcPr>
            <w:tcW w:w="426" w:type="dxa"/>
            <w:vAlign w:val="center"/>
          </w:tcPr>
          <w:p w14:paraId="44A65C48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3D2F00B6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4F3B15B1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28BBFD65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4EF4DA37" w14:textId="77777777" w:rsidR="00000000" w:rsidRDefault="0001688F">
            <w:pPr>
              <w:pStyle w:val="af4"/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14:paraId="2264579C" w14:textId="77777777" w:rsidR="00000000" w:rsidRDefault="0001688F">
            <w:pPr>
              <w:pStyle w:val="af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7E81B729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515CA8A3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6ABE6215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24C5BCE9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50ED0518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2FE94A61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23D72ADB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1093CF34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1180C7D9" w14:textId="77777777" w:rsidR="00000000" w:rsidRDefault="0001688F">
            <w:pPr>
              <w:pStyle w:val="af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</w:p>
        </w:tc>
        <w:tc>
          <w:tcPr>
            <w:tcW w:w="425" w:type="dxa"/>
            <w:vAlign w:val="center"/>
          </w:tcPr>
          <w:p w14:paraId="147F8E07" w14:textId="77777777" w:rsidR="00000000" w:rsidRDefault="0001688F">
            <w:pPr>
              <w:pStyle w:val="af4"/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26" w:type="dxa"/>
            <w:vAlign w:val="center"/>
          </w:tcPr>
          <w:p w14:paraId="7C784CE0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2E2A1F44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</w:tr>
      <w:tr w:rsidR="00000000" w14:paraId="0162EFA5" w14:textId="77777777">
        <w:trPr>
          <w:trHeight w:val="283"/>
        </w:trPr>
        <w:tc>
          <w:tcPr>
            <w:tcW w:w="764" w:type="dxa"/>
            <w:vMerge/>
            <w:vAlign w:val="center"/>
          </w:tcPr>
          <w:p w14:paraId="577B98F6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3BA7E8C3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  <w:vAlign w:val="center"/>
          </w:tcPr>
          <w:p w14:paraId="3399610D" w14:textId="77777777" w:rsidR="00000000" w:rsidRDefault="0001688F">
            <w:pPr>
              <w:spacing w:line="320" w:lineRule="exact"/>
              <w:jc w:val="center"/>
              <w:rPr>
                <w:rFonts w:ascii="宋体" w:eastAsia="宋体" w:hAnsi="宋体" w:cs="宋体" w:hint="eastAsia"/>
                <w:b/>
                <w:bCs/>
                <w:szCs w:val="21"/>
                <w:lang w:bidi="ar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教</w:t>
            </w:r>
            <w:r>
              <w:rPr>
                <w:rFonts w:ascii="宋体" w:hAnsi="宋体" w:hint="eastAsia"/>
                <w:b/>
                <w:bCs/>
                <w:szCs w:val="21"/>
              </w:rPr>
              <w:t>育统计与</w:t>
            </w:r>
            <w:r>
              <w:rPr>
                <w:rFonts w:ascii="宋体" w:hAnsi="宋体" w:hint="eastAsia"/>
                <w:b/>
                <w:bCs/>
                <w:szCs w:val="21"/>
              </w:rPr>
              <w:t>SPSS</w:t>
            </w:r>
            <w:r>
              <w:rPr>
                <w:rFonts w:ascii="宋体" w:hAnsi="宋体" w:hint="eastAsia"/>
                <w:b/>
                <w:bCs/>
                <w:szCs w:val="21"/>
              </w:rPr>
              <w:t>应用</w:t>
            </w:r>
          </w:p>
        </w:tc>
        <w:tc>
          <w:tcPr>
            <w:tcW w:w="426" w:type="dxa"/>
            <w:vAlign w:val="center"/>
          </w:tcPr>
          <w:p w14:paraId="1E2CEBE4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3C625E33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24C4923C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242ADB1F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1B24E724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71C4105D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09B4BA26" w14:textId="77777777" w:rsidR="00000000" w:rsidRDefault="0001688F">
            <w:pPr>
              <w:pStyle w:val="af4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7555E8BE" w14:textId="77777777" w:rsidR="00000000" w:rsidRDefault="0001688F">
            <w:pPr>
              <w:pStyle w:val="af4"/>
              <w:spacing w:line="360" w:lineRule="auto"/>
              <w:rPr>
                <w:rFonts w:hint="eastAsia"/>
              </w:rPr>
            </w:pPr>
          </w:p>
        </w:tc>
        <w:tc>
          <w:tcPr>
            <w:tcW w:w="426" w:type="dxa"/>
            <w:vAlign w:val="center"/>
          </w:tcPr>
          <w:p w14:paraId="7BCEAFEA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433F9D9E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7A8E88BE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4920D2C4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0B4278DB" w14:textId="77777777" w:rsidR="00000000" w:rsidRDefault="0001688F">
            <w:pPr>
              <w:pStyle w:val="af4"/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14:paraId="10232042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2E994E62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4A60C73D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7DC84D7E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0851CEEB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457BAF77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35073482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7076359E" w14:textId="77777777" w:rsidR="00000000" w:rsidRDefault="0001688F">
            <w:pPr>
              <w:pStyle w:val="af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</w:p>
        </w:tc>
        <w:tc>
          <w:tcPr>
            <w:tcW w:w="425" w:type="dxa"/>
            <w:vAlign w:val="center"/>
          </w:tcPr>
          <w:p w14:paraId="01F3D8CD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02D0E141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225E379C" w14:textId="77777777" w:rsidR="00000000" w:rsidRDefault="0001688F">
            <w:pPr>
              <w:pStyle w:val="af4"/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26" w:type="dxa"/>
            <w:vAlign w:val="center"/>
          </w:tcPr>
          <w:p w14:paraId="1388209B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68578A56" w14:textId="77777777" w:rsidR="00000000" w:rsidRDefault="0001688F">
            <w:pPr>
              <w:pStyle w:val="af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</w:tr>
      <w:tr w:rsidR="00000000" w14:paraId="29DCCB6A" w14:textId="77777777">
        <w:trPr>
          <w:trHeight w:val="283"/>
        </w:trPr>
        <w:tc>
          <w:tcPr>
            <w:tcW w:w="764" w:type="dxa"/>
            <w:vMerge/>
            <w:vAlign w:val="center"/>
          </w:tcPr>
          <w:p w14:paraId="4B903DB8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779C9F32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  <w:vAlign w:val="center"/>
          </w:tcPr>
          <w:p w14:paraId="4E944749" w14:textId="77777777" w:rsidR="00000000" w:rsidRDefault="0001688F">
            <w:pPr>
              <w:spacing w:line="320" w:lineRule="exact"/>
              <w:jc w:val="center"/>
              <w:rPr>
                <w:rFonts w:ascii="宋体" w:eastAsia="宋体" w:hAnsi="宋体" w:cs="宋体" w:hint="eastAsia"/>
                <w:b/>
                <w:bCs/>
                <w:szCs w:val="21"/>
                <w:lang w:bidi="ar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西方思想史▲</w:t>
            </w:r>
          </w:p>
        </w:tc>
        <w:tc>
          <w:tcPr>
            <w:tcW w:w="426" w:type="dxa"/>
            <w:vAlign w:val="center"/>
          </w:tcPr>
          <w:p w14:paraId="297F9AC1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1F60B2C9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5BB7863C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2AA594FF" w14:textId="77777777" w:rsidR="00000000" w:rsidRDefault="0001688F">
            <w:pPr>
              <w:pStyle w:val="af4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</w:p>
        </w:tc>
        <w:tc>
          <w:tcPr>
            <w:tcW w:w="426" w:type="dxa"/>
            <w:vAlign w:val="center"/>
          </w:tcPr>
          <w:p w14:paraId="2D51D560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37739C71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69456959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26E7746B" w14:textId="77777777" w:rsidR="00000000" w:rsidRDefault="0001688F">
            <w:pPr>
              <w:pStyle w:val="af4"/>
              <w:spacing w:line="360" w:lineRule="auto"/>
              <w:rPr>
                <w:rFonts w:hint="eastAsia"/>
              </w:rPr>
            </w:pPr>
          </w:p>
        </w:tc>
        <w:tc>
          <w:tcPr>
            <w:tcW w:w="426" w:type="dxa"/>
            <w:vAlign w:val="center"/>
          </w:tcPr>
          <w:p w14:paraId="1869F4BB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33DE64D4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75CEEA03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1DF45C7E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428D1ABA" w14:textId="77777777" w:rsidR="00000000" w:rsidRDefault="0001688F">
            <w:pPr>
              <w:pStyle w:val="af4"/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14:paraId="3A4719F4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54BB6AF3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3502C6CB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46911D68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4821F972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5A6B5C02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63B5B182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4C67C0F0" w14:textId="77777777" w:rsidR="00000000" w:rsidRDefault="0001688F">
            <w:pPr>
              <w:pStyle w:val="af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43618291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0EDAC42E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79A4C178" w14:textId="77777777" w:rsidR="00000000" w:rsidRDefault="0001688F">
            <w:pPr>
              <w:pStyle w:val="af4"/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26" w:type="dxa"/>
            <w:vAlign w:val="center"/>
          </w:tcPr>
          <w:p w14:paraId="409F119A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31732846" w14:textId="77777777" w:rsidR="00000000" w:rsidRDefault="0001688F">
            <w:pPr>
              <w:pStyle w:val="af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</w:tr>
      <w:tr w:rsidR="00000000" w14:paraId="31A36E3A" w14:textId="77777777">
        <w:trPr>
          <w:trHeight w:val="283"/>
        </w:trPr>
        <w:tc>
          <w:tcPr>
            <w:tcW w:w="764" w:type="dxa"/>
            <w:vMerge/>
            <w:vAlign w:val="center"/>
          </w:tcPr>
          <w:p w14:paraId="16746E03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0BAD2E07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  <w:vAlign w:val="center"/>
          </w:tcPr>
          <w:p w14:paraId="0DCB7A38" w14:textId="77777777" w:rsidR="00000000" w:rsidRDefault="0001688F">
            <w:pPr>
              <w:spacing w:line="320" w:lineRule="exact"/>
              <w:jc w:val="center"/>
              <w:rPr>
                <w:rFonts w:ascii="宋体" w:eastAsia="宋体" w:hAnsi="宋体" w:cs="宋体" w:hint="eastAsia"/>
                <w:b/>
                <w:bCs/>
                <w:szCs w:val="21"/>
                <w:lang w:bidi="ar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中国思想史▲</w:t>
            </w:r>
          </w:p>
        </w:tc>
        <w:tc>
          <w:tcPr>
            <w:tcW w:w="426" w:type="dxa"/>
            <w:vAlign w:val="center"/>
          </w:tcPr>
          <w:p w14:paraId="521C683F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26D811AE" w14:textId="77777777" w:rsidR="00000000" w:rsidRDefault="0001688F">
            <w:pPr>
              <w:pStyle w:val="af4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4A2AFD0D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6E3AC871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60288665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0DB8A789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7FFFFA3F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1A304E08" w14:textId="77777777" w:rsidR="00000000" w:rsidRDefault="0001688F">
            <w:pPr>
              <w:pStyle w:val="af4"/>
              <w:spacing w:line="360" w:lineRule="auto"/>
              <w:rPr>
                <w:rFonts w:hint="eastAsia"/>
              </w:rPr>
            </w:pPr>
          </w:p>
        </w:tc>
        <w:tc>
          <w:tcPr>
            <w:tcW w:w="426" w:type="dxa"/>
            <w:vAlign w:val="center"/>
          </w:tcPr>
          <w:p w14:paraId="4A2E4838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6C9578D6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3D49AA8B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4E2079A0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4EE6D4E1" w14:textId="77777777" w:rsidR="00000000" w:rsidRDefault="0001688F">
            <w:pPr>
              <w:pStyle w:val="af4"/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14:paraId="088188D8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6C6B766C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71AAF0A9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45DF8518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2B01D3BE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0024FAB1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25B20389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393E7131" w14:textId="77777777" w:rsidR="00000000" w:rsidRDefault="0001688F">
            <w:pPr>
              <w:pStyle w:val="af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2B894589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4C3D5F5A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697FDD94" w14:textId="77777777" w:rsidR="00000000" w:rsidRDefault="0001688F">
            <w:pPr>
              <w:pStyle w:val="af4"/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26" w:type="dxa"/>
            <w:vAlign w:val="center"/>
          </w:tcPr>
          <w:p w14:paraId="69646775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4BE1D489" w14:textId="77777777" w:rsidR="00000000" w:rsidRDefault="0001688F">
            <w:pPr>
              <w:pStyle w:val="af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</w:p>
        </w:tc>
      </w:tr>
      <w:tr w:rsidR="00000000" w14:paraId="4A8A91E6" w14:textId="77777777">
        <w:trPr>
          <w:trHeight w:val="283"/>
        </w:trPr>
        <w:tc>
          <w:tcPr>
            <w:tcW w:w="764" w:type="dxa"/>
            <w:vMerge/>
            <w:vAlign w:val="center"/>
          </w:tcPr>
          <w:p w14:paraId="65C87478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562911C9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  <w:vAlign w:val="center"/>
          </w:tcPr>
          <w:p w14:paraId="009C1EF8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b/>
                <w:bCs/>
              </w:rPr>
            </w:pPr>
            <w:r>
              <w:rPr>
                <w:rFonts w:ascii="宋体" w:eastAsia="宋体" w:hAnsi="宋体" w:cs="隶书" w:hint="eastAsia"/>
                <w:b/>
                <w:bCs/>
                <w:kern w:val="0"/>
                <w:szCs w:val="21"/>
                <w:lang w:bidi="ar"/>
              </w:rPr>
              <w:t>幼儿园教师基本技能训练</w:t>
            </w:r>
          </w:p>
        </w:tc>
        <w:tc>
          <w:tcPr>
            <w:tcW w:w="426" w:type="dxa"/>
            <w:vAlign w:val="center"/>
          </w:tcPr>
          <w:p w14:paraId="005CC67F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0237A4AC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2BB511BE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5C767D63" w14:textId="77777777" w:rsidR="00000000" w:rsidRDefault="0001688F">
            <w:pPr>
              <w:pStyle w:val="af4"/>
              <w:spacing w:line="360" w:lineRule="auto"/>
            </w:pPr>
            <w:r>
              <w:rPr>
                <w:rFonts w:hint="eastAsia"/>
              </w:rPr>
              <w:t>M</w:t>
            </w:r>
          </w:p>
        </w:tc>
        <w:tc>
          <w:tcPr>
            <w:tcW w:w="426" w:type="dxa"/>
            <w:vAlign w:val="center"/>
          </w:tcPr>
          <w:p w14:paraId="48B53739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6B147400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0AB30C3B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11E8DA06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2D00E090" w14:textId="77777777" w:rsidR="00000000" w:rsidRDefault="0001688F">
            <w:pPr>
              <w:pStyle w:val="af4"/>
              <w:spacing w:line="360" w:lineRule="auto"/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15B3B9A0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2AE4E347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29EFDE74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7235E2CD" w14:textId="77777777" w:rsidR="00000000" w:rsidRDefault="0001688F">
            <w:pPr>
              <w:pStyle w:val="af4"/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184ACA70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0844D6D3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53F20F9A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084D7492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1E7DAE8D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569E22D3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0BAADD0F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34EF4B36" w14:textId="77777777" w:rsidR="00000000" w:rsidRDefault="0001688F">
            <w:pPr>
              <w:pStyle w:val="af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</w:p>
        </w:tc>
        <w:tc>
          <w:tcPr>
            <w:tcW w:w="425" w:type="dxa"/>
            <w:vAlign w:val="center"/>
          </w:tcPr>
          <w:p w14:paraId="5B252A63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3BD7F4A7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66D17897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0D0C3577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286BCC55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</w:tr>
      <w:tr w:rsidR="00000000" w14:paraId="7F12DEA4" w14:textId="77777777">
        <w:trPr>
          <w:trHeight w:val="283"/>
        </w:trPr>
        <w:tc>
          <w:tcPr>
            <w:tcW w:w="764" w:type="dxa"/>
            <w:vMerge/>
            <w:vAlign w:val="center"/>
          </w:tcPr>
          <w:p w14:paraId="410C0729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057B8B3C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  <w:vAlign w:val="center"/>
          </w:tcPr>
          <w:p w14:paraId="6F994061" w14:textId="77777777" w:rsidR="00000000" w:rsidRDefault="0001688F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  <w:lang w:bidi="ar"/>
              </w:rPr>
              <w:t>绘画（二）</w:t>
            </w:r>
          </w:p>
        </w:tc>
        <w:tc>
          <w:tcPr>
            <w:tcW w:w="426" w:type="dxa"/>
            <w:vAlign w:val="center"/>
          </w:tcPr>
          <w:p w14:paraId="6547C34B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0D1C1068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08AE1870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19EC2C13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14638EE6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4A6DD7A9" w14:textId="77777777" w:rsidR="00000000" w:rsidRDefault="0001688F">
            <w:pPr>
              <w:pStyle w:val="af4"/>
              <w:spacing w:line="360" w:lineRule="auto"/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72F73A85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118CEF23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66BEDE11" w14:textId="77777777" w:rsidR="00000000" w:rsidRDefault="0001688F">
            <w:pPr>
              <w:pStyle w:val="af4"/>
              <w:spacing w:line="360" w:lineRule="auto"/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435A0F89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7112E10B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7C5060DF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32A15136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71B54461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520D2D2E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5E8B25EF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1B3B3511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496F8E97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57BE0049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2F1DCAA9" w14:textId="77777777" w:rsidR="00000000" w:rsidRDefault="0001688F">
            <w:pPr>
              <w:pStyle w:val="af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</w:p>
        </w:tc>
        <w:tc>
          <w:tcPr>
            <w:tcW w:w="426" w:type="dxa"/>
            <w:vAlign w:val="center"/>
          </w:tcPr>
          <w:p w14:paraId="24F47C94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525C02AC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2EDF5036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4814E548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64ACE7CD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58458BD9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</w:tr>
      <w:tr w:rsidR="00000000" w14:paraId="09802C98" w14:textId="77777777">
        <w:trPr>
          <w:trHeight w:val="283"/>
        </w:trPr>
        <w:tc>
          <w:tcPr>
            <w:tcW w:w="764" w:type="dxa"/>
            <w:vMerge/>
            <w:vAlign w:val="center"/>
          </w:tcPr>
          <w:p w14:paraId="11F43F7A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6233F593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  <w:vAlign w:val="center"/>
          </w:tcPr>
          <w:p w14:paraId="7E60E276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b/>
                <w:bCs/>
              </w:rPr>
            </w:pPr>
            <w:r>
              <w:rPr>
                <w:rFonts w:ascii="宋体" w:eastAsia="宋体" w:hAnsi="宋体" w:cs="隶书" w:hint="eastAsia"/>
                <w:b/>
                <w:bCs/>
                <w:kern w:val="0"/>
                <w:szCs w:val="21"/>
                <w:lang w:bidi="ar"/>
              </w:rPr>
              <w:t>舞蹈</w:t>
            </w:r>
          </w:p>
        </w:tc>
        <w:tc>
          <w:tcPr>
            <w:tcW w:w="426" w:type="dxa"/>
            <w:vAlign w:val="center"/>
          </w:tcPr>
          <w:p w14:paraId="65DCD5CE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6403334C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69D3E74A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015CE551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63D60953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25309823" w14:textId="77777777" w:rsidR="00000000" w:rsidRDefault="0001688F">
            <w:pPr>
              <w:pStyle w:val="af4"/>
              <w:spacing w:line="360" w:lineRule="auto"/>
            </w:pPr>
            <w:r>
              <w:rPr>
                <w:rFonts w:hint="eastAsia"/>
              </w:rPr>
              <w:t>L</w:t>
            </w:r>
          </w:p>
        </w:tc>
        <w:tc>
          <w:tcPr>
            <w:tcW w:w="425" w:type="dxa"/>
            <w:vAlign w:val="center"/>
          </w:tcPr>
          <w:p w14:paraId="544933A1" w14:textId="77777777" w:rsidR="00000000" w:rsidRDefault="0001688F">
            <w:pPr>
              <w:pStyle w:val="af4"/>
              <w:spacing w:line="360" w:lineRule="auto"/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174E9B2E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3DA3F892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5683D01B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19D37833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60B6EE94" w14:textId="77777777" w:rsidR="00000000" w:rsidRDefault="0001688F">
            <w:pPr>
              <w:pStyle w:val="af4"/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426" w:type="dxa"/>
            <w:vAlign w:val="center"/>
          </w:tcPr>
          <w:p w14:paraId="64EB8A7E" w14:textId="77777777" w:rsidR="00000000" w:rsidRDefault="0001688F">
            <w:pPr>
              <w:pStyle w:val="af4"/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3B2CDEBD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4369BFC4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4AEEAA81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410FEAB5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1AAC0569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545856F3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5C0C7EE5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666CF021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7C451320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00FBBD79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54A06E66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29B815AD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16244BE4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</w:tr>
      <w:tr w:rsidR="00000000" w14:paraId="7349685F" w14:textId="77777777">
        <w:trPr>
          <w:trHeight w:val="283"/>
        </w:trPr>
        <w:tc>
          <w:tcPr>
            <w:tcW w:w="764" w:type="dxa"/>
            <w:vMerge/>
            <w:vAlign w:val="center"/>
          </w:tcPr>
          <w:p w14:paraId="153B70A1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245C86D0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  <w:vAlign w:val="center"/>
          </w:tcPr>
          <w:p w14:paraId="0CACA77E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b/>
                <w:bCs/>
              </w:rPr>
            </w:pPr>
            <w:r>
              <w:rPr>
                <w:rFonts w:ascii="宋体" w:eastAsia="宋体" w:hAnsi="宋体" w:cs="隶书" w:hint="eastAsia"/>
                <w:b/>
                <w:bCs/>
                <w:kern w:val="0"/>
                <w:szCs w:val="21"/>
                <w:lang w:bidi="ar"/>
              </w:rPr>
              <w:t>钢琴（二）</w:t>
            </w:r>
          </w:p>
        </w:tc>
        <w:tc>
          <w:tcPr>
            <w:tcW w:w="426" w:type="dxa"/>
            <w:vAlign w:val="center"/>
          </w:tcPr>
          <w:p w14:paraId="56A23CA7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28FDAF22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27346460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1FFB731F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0C7C213D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1113E4C0" w14:textId="77777777" w:rsidR="00000000" w:rsidRDefault="0001688F">
            <w:pPr>
              <w:pStyle w:val="af4"/>
              <w:spacing w:line="360" w:lineRule="auto"/>
            </w:pPr>
            <w:r>
              <w:rPr>
                <w:rFonts w:hint="eastAsia"/>
              </w:rPr>
              <w:t>L</w:t>
            </w:r>
          </w:p>
        </w:tc>
        <w:tc>
          <w:tcPr>
            <w:tcW w:w="425" w:type="dxa"/>
            <w:vAlign w:val="center"/>
          </w:tcPr>
          <w:p w14:paraId="433B4715" w14:textId="77777777" w:rsidR="00000000" w:rsidRDefault="0001688F">
            <w:pPr>
              <w:pStyle w:val="af4"/>
              <w:spacing w:line="360" w:lineRule="auto"/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5422C659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55201661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4B075D1B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748BB4CA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2EA39D60" w14:textId="77777777" w:rsidR="00000000" w:rsidRDefault="0001688F">
            <w:pPr>
              <w:pStyle w:val="af4"/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426" w:type="dxa"/>
            <w:vAlign w:val="center"/>
          </w:tcPr>
          <w:p w14:paraId="55D9263E" w14:textId="77777777" w:rsidR="00000000" w:rsidRDefault="0001688F">
            <w:pPr>
              <w:pStyle w:val="af4"/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069D0579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50E7AA7A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6283FB03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7C41831E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78501EB7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34B74665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76146A87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0847B515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41FA99CE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45EB4FFF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6F68D382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23871552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10499E45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</w:tr>
      <w:tr w:rsidR="00000000" w14:paraId="1DCB06A7" w14:textId="77777777">
        <w:trPr>
          <w:trHeight w:val="283"/>
        </w:trPr>
        <w:tc>
          <w:tcPr>
            <w:tcW w:w="764" w:type="dxa"/>
            <w:vMerge/>
            <w:vAlign w:val="center"/>
          </w:tcPr>
          <w:p w14:paraId="62360443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4D4E7301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  <w:vAlign w:val="center"/>
          </w:tcPr>
          <w:p w14:paraId="559EC015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hint="eastAsia"/>
                <w:b/>
                <w:bCs/>
              </w:rPr>
            </w:pPr>
            <w:r>
              <w:rPr>
                <w:rFonts w:ascii="宋体" w:eastAsia="宋体" w:hAnsi="宋体" w:cs="隶书" w:hint="eastAsia"/>
                <w:b/>
                <w:bCs/>
                <w:kern w:val="0"/>
                <w:szCs w:val="21"/>
                <w:lang w:bidi="ar"/>
              </w:rPr>
              <w:t>钢琴（三）</w:t>
            </w:r>
          </w:p>
        </w:tc>
        <w:tc>
          <w:tcPr>
            <w:tcW w:w="426" w:type="dxa"/>
            <w:vAlign w:val="center"/>
          </w:tcPr>
          <w:p w14:paraId="463BD3D9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003B0D18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7471FC5A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53EAF019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7709CA6B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4DA754D2" w14:textId="77777777" w:rsidR="00000000" w:rsidRDefault="0001688F">
            <w:pPr>
              <w:pStyle w:val="af4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</w:p>
        </w:tc>
        <w:tc>
          <w:tcPr>
            <w:tcW w:w="425" w:type="dxa"/>
            <w:vAlign w:val="center"/>
          </w:tcPr>
          <w:p w14:paraId="276DD023" w14:textId="77777777" w:rsidR="00000000" w:rsidRDefault="0001688F">
            <w:pPr>
              <w:pStyle w:val="af4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3AD68C02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53C5F288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6BF62205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5C84191E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52C4851D" w14:textId="77777777" w:rsidR="00000000" w:rsidRDefault="0001688F">
            <w:pPr>
              <w:pStyle w:val="af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426" w:type="dxa"/>
            <w:vAlign w:val="center"/>
          </w:tcPr>
          <w:p w14:paraId="583394FB" w14:textId="77777777" w:rsidR="00000000" w:rsidRDefault="0001688F">
            <w:pPr>
              <w:pStyle w:val="af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4DE74D28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3D87C78E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1CFF6C21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0DE3E3CA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7AA67FE4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608540EB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73185135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06F0564B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4D2B2E6C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0CA0C166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0E282992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35CF6C67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717E8541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</w:tr>
      <w:tr w:rsidR="00000000" w14:paraId="6115D13C" w14:textId="77777777">
        <w:trPr>
          <w:trHeight w:val="283"/>
        </w:trPr>
        <w:tc>
          <w:tcPr>
            <w:tcW w:w="764" w:type="dxa"/>
            <w:vMerge/>
            <w:vAlign w:val="center"/>
          </w:tcPr>
          <w:p w14:paraId="10CAE7D9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532D25A1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  <w:vAlign w:val="center"/>
          </w:tcPr>
          <w:p w14:paraId="06097B5E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b/>
                <w:bCs/>
              </w:rPr>
            </w:pPr>
            <w:r>
              <w:rPr>
                <w:rFonts w:ascii="宋体" w:eastAsia="宋体" w:hAnsi="宋体" w:cs="隶书" w:hint="eastAsia"/>
                <w:b/>
                <w:bCs/>
                <w:kern w:val="0"/>
                <w:szCs w:val="21"/>
                <w:lang w:bidi="ar"/>
              </w:rPr>
              <w:t>声乐</w:t>
            </w:r>
          </w:p>
        </w:tc>
        <w:tc>
          <w:tcPr>
            <w:tcW w:w="426" w:type="dxa"/>
            <w:vAlign w:val="center"/>
          </w:tcPr>
          <w:p w14:paraId="34CE6B83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6DFF5A6D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783CFFA1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5727C364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2B7FAF91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5C7F1827" w14:textId="77777777" w:rsidR="00000000" w:rsidRDefault="0001688F">
            <w:pPr>
              <w:pStyle w:val="af4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</w:p>
        </w:tc>
        <w:tc>
          <w:tcPr>
            <w:tcW w:w="425" w:type="dxa"/>
            <w:vAlign w:val="center"/>
          </w:tcPr>
          <w:p w14:paraId="12CE7F24" w14:textId="77777777" w:rsidR="00000000" w:rsidRDefault="0001688F">
            <w:pPr>
              <w:pStyle w:val="af4"/>
              <w:spacing w:line="360" w:lineRule="auto"/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16F03BEE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1937E79D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10BD36D3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45ECE663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2C4F4479" w14:textId="77777777" w:rsidR="00000000" w:rsidRDefault="0001688F">
            <w:pPr>
              <w:pStyle w:val="af4"/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426" w:type="dxa"/>
            <w:vAlign w:val="center"/>
          </w:tcPr>
          <w:p w14:paraId="7802ADFF" w14:textId="77777777" w:rsidR="00000000" w:rsidRDefault="0001688F">
            <w:pPr>
              <w:pStyle w:val="af4"/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19D9F9E3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5A5442D2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6D944575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6C398B2B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769CDF96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7B3A7E24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0E0626A3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1D0502EC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644DEB0E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1C3F5154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441FC3CE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11A789D5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635F7B9B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</w:tr>
      <w:tr w:rsidR="00000000" w14:paraId="0B09EA06" w14:textId="77777777">
        <w:trPr>
          <w:trHeight w:val="283"/>
        </w:trPr>
        <w:tc>
          <w:tcPr>
            <w:tcW w:w="764" w:type="dxa"/>
            <w:vMerge/>
            <w:vAlign w:val="center"/>
          </w:tcPr>
          <w:p w14:paraId="1D08C22A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740D9727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  <w:vAlign w:val="center"/>
          </w:tcPr>
          <w:p w14:paraId="486CA176" w14:textId="77777777" w:rsidR="00000000" w:rsidRDefault="0001688F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  <w:lang w:bidi="ar"/>
              </w:rPr>
              <w:t>手工</w:t>
            </w:r>
          </w:p>
        </w:tc>
        <w:tc>
          <w:tcPr>
            <w:tcW w:w="426" w:type="dxa"/>
            <w:vAlign w:val="center"/>
          </w:tcPr>
          <w:p w14:paraId="0A7B1419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2EBEA999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637D13FE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5074E711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2FD15151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0C29579C" w14:textId="77777777" w:rsidR="00000000" w:rsidRDefault="0001688F">
            <w:pPr>
              <w:pStyle w:val="af4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</w:p>
        </w:tc>
        <w:tc>
          <w:tcPr>
            <w:tcW w:w="425" w:type="dxa"/>
            <w:vAlign w:val="center"/>
          </w:tcPr>
          <w:p w14:paraId="2912C494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500C317D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7ED36C70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0FF3F156" w14:textId="77777777" w:rsidR="00000000" w:rsidRDefault="0001688F">
            <w:pPr>
              <w:pStyle w:val="af4"/>
              <w:spacing w:line="360" w:lineRule="auto"/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1C7E3268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3060822B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016E82EB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07A115F1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49D3643E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4DB96B83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5D5E5F99" w14:textId="77777777" w:rsidR="00000000" w:rsidRDefault="0001688F">
            <w:pPr>
              <w:pStyle w:val="af4"/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14:paraId="088656B7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24B94DB3" w14:textId="77777777" w:rsidR="00000000" w:rsidRDefault="0001688F">
            <w:pPr>
              <w:pStyle w:val="af4"/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73E68DBD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6ED870F6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00727D64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434107B8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30D205FF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043CD903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2D5E059C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</w:tr>
      <w:tr w:rsidR="00000000" w14:paraId="5E273271" w14:textId="77777777">
        <w:trPr>
          <w:trHeight w:val="283"/>
        </w:trPr>
        <w:tc>
          <w:tcPr>
            <w:tcW w:w="764" w:type="dxa"/>
            <w:vMerge/>
            <w:vAlign w:val="center"/>
          </w:tcPr>
          <w:p w14:paraId="16638C13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0401689B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  <w:vAlign w:val="center"/>
          </w:tcPr>
          <w:p w14:paraId="4516C286" w14:textId="77777777" w:rsidR="00000000" w:rsidRDefault="0001688F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  <w:lang w:bidi="ar"/>
              </w:rPr>
              <w:t>幼儿园玩教具制作</w:t>
            </w:r>
          </w:p>
        </w:tc>
        <w:tc>
          <w:tcPr>
            <w:tcW w:w="426" w:type="dxa"/>
            <w:vAlign w:val="center"/>
          </w:tcPr>
          <w:p w14:paraId="15315BB5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2197FE1B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5EFC12FF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07719B87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2C684A2F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37F2B322" w14:textId="77777777" w:rsidR="00000000" w:rsidRDefault="0001688F">
            <w:pPr>
              <w:pStyle w:val="af4"/>
              <w:spacing w:line="360" w:lineRule="auto"/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74CEF2D2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42464977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1D7D38B8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67F5A031" w14:textId="77777777" w:rsidR="00000000" w:rsidRDefault="0001688F">
            <w:pPr>
              <w:pStyle w:val="af4"/>
              <w:spacing w:line="360" w:lineRule="auto"/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550F5E3A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499EBC86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69B33845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1B8295DF" w14:textId="77777777" w:rsidR="00000000" w:rsidRDefault="0001688F">
            <w:pPr>
              <w:pStyle w:val="af4"/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7BBC4794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0112E21E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4C795B5C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66B2B6AE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711729D8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20AD2E3E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2ED3D438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0F813E11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6C36BDDB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0B1E76CB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2AC00384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2353BA84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</w:tr>
      <w:tr w:rsidR="00000000" w14:paraId="1EF939A8" w14:textId="77777777">
        <w:trPr>
          <w:trHeight w:val="283"/>
        </w:trPr>
        <w:tc>
          <w:tcPr>
            <w:tcW w:w="764" w:type="dxa"/>
            <w:vMerge/>
            <w:vAlign w:val="center"/>
          </w:tcPr>
          <w:p w14:paraId="20C706BF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0E5AA43B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  <w:vAlign w:val="center"/>
          </w:tcPr>
          <w:p w14:paraId="465B32EA" w14:textId="77777777" w:rsidR="00000000" w:rsidRDefault="0001688F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  <w:lang w:bidi="ar"/>
              </w:rPr>
              <w:t>音乐欣赏</w:t>
            </w:r>
          </w:p>
        </w:tc>
        <w:tc>
          <w:tcPr>
            <w:tcW w:w="426" w:type="dxa"/>
            <w:vAlign w:val="center"/>
          </w:tcPr>
          <w:p w14:paraId="33BD1FCA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7979479E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3CBD844A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4D88E984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1873569B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1BCE3022" w14:textId="77777777" w:rsidR="00000000" w:rsidRDefault="0001688F">
            <w:pPr>
              <w:pStyle w:val="af4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</w:p>
        </w:tc>
        <w:tc>
          <w:tcPr>
            <w:tcW w:w="425" w:type="dxa"/>
            <w:vAlign w:val="center"/>
          </w:tcPr>
          <w:p w14:paraId="50194831" w14:textId="77777777" w:rsidR="00000000" w:rsidRDefault="0001688F">
            <w:pPr>
              <w:pStyle w:val="af4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74F35059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355E4A4A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7D54B858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36310267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1135FBC4" w14:textId="77777777" w:rsidR="00000000" w:rsidRDefault="0001688F">
            <w:pPr>
              <w:pStyle w:val="af4"/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426" w:type="dxa"/>
            <w:vAlign w:val="center"/>
          </w:tcPr>
          <w:p w14:paraId="5F085994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5E6178A0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5C5D879C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0B2864AF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27AB4E77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71EDEA3E" w14:textId="77777777" w:rsidR="00000000" w:rsidRDefault="0001688F">
            <w:pPr>
              <w:pStyle w:val="af4"/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4F404382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6F6ABD26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6CE73C5C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7E038270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67B00DFA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6815236F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0DFD3D95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473031F4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</w:tr>
      <w:tr w:rsidR="00000000" w14:paraId="2BDF7BE4" w14:textId="77777777">
        <w:trPr>
          <w:trHeight w:val="283"/>
        </w:trPr>
        <w:tc>
          <w:tcPr>
            <w:tcW w:w="764" w:type="dxa"/>
            <w:vMerge/>
            <w:vAlign w:val="center"/>
          </w:tcPr>
          <w:p w14:paraId="5A25979B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6F35EA46" w14:textId="77777777" w:rsidR="00000000" w:rsidRDefault="0001688F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  <w:vAlign w:val="center"/>
          </w:tcPr>
          <w:p w14:paraId="02697EE3" w14:textId="77777777" w:rsidR="00000000" w:rsidRDefault="0001688F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  <w:lang w:bidi="ar"/>
              </w:rPr>
              <w:t>美术欣赏</w:t>
            </w:r>
          </w:p>
        </w:tc>
        <w:tc>
          <w:tcPr>
            <w:tcW w:w="426" w:type="dxa"/>
            <w:vAlign w:val="center"/>
          </w:tcPr>
          <w:p w14:paraId="24357CE5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33051A09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65C4A8A1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44860EC4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65F14CB8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75190EAD" w14:textId="77777777" w:rsidR="00000000" w:rsidRDefault="0001688F">
            <w:pPr>
              <w:pStyle w:val="af4"/>
              <w:spacing w:line="360" w:lineRule="auto"/>
            </w:pPr>
            <w:r>
              <w:rPr>
                <w:rFonts w:hint="eastAsia"/>
              </w:rPr>
              <w:t>L</w:t>
            </w:r>
          </w:p>
        </w:tc>
        <w:tc>
          <w:tcPr>
            <w:tcW w:w="425" w:type="dxa"/>
            <w:vAlign w:val="center"/>
          </w:tcPr>
          <w:p w14:paraId="5D54E8E6" w14:textId="77777777" w:rsidR="00000000" w:rsidRDefault="0001688F">
            <w:pPr>
              <w:pStyle w:val="af4"/>
              <w:spacing w:line="360" w:lineRule="auto"/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1D77A8AE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128EEEFC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1072EFE0" w14:textId="77777777" w:rsidR="00000000" w:rsidRDefault="0001688F">
            <w:pPr>
              <w:pStyle w:val="af4"/>
              <w:spacing w:line="360" w:lineRule="auto"/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24690BF0" w14:textId="77777777" w:rsidR="00000000" w:rsidRDefault="0001688F">
            <w:pPr>
              <w:pStyle w:val="af4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6CFBCC6D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12DE746D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7B2532C4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5D1979BE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356067A2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4E74841F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66FD8408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26BF20E4" w14:textId="77777777" w:rsidR="00000000" w:rsidRDefault="0001688F">
            <w:pPr>
              <w:pStyle w:val="af4"/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14:paraId="0D5D9995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5AD998EF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68CCDE51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1679ACEF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54EC08B1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7E164D28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389AF616" w14:textId="77777777" w:rsidR="00000000" w:rsidRDefault="0001688F">
            <w:pPr>
              <w:pStyle w:val="af4"/>
              <w:spacing w:line="360" w:lineRule="auto"/>
              <w:jc w:val="center"/>
            </w:pPr>
          </w:p>
        </w:tc>
      </w:tr>
    </w:tbl>
    <w:p w14:paraId="37A0A1C3" w14:textId="77777777" w:rsidR="00000000" w:rsidRDefault="0001688F">
      <w:pPr>
        <w:rPr>
          <w:rFonts w:ascii="宋体" w:hAnsi="宋体"/>
          <w:sz w:val="24"/>
          <w:szCs w:val="24"/>
        </w:rPr>
        <w:sectPr w:rsidR="00000000">
          <w:pgSz w:w="16838" w:h="11906" w:orient="landscape"/>
          <w:pgMar w:top="1797" w:right="1440" w:bottom="1797" w:left="1440" w:header="851" w:footer="992" w:gutter="0"/>
          <w:cols w:space="720"/>
          <w:docGrid w:type="linesAndChars" w:linePitch="312"/>
        </w:sectPr>
      </w:pPr>
    </w:p>
    <w:p w14:paraId="286A77B4" w14:textId="77777777" w:rsidR="00000000" w:rsidRDefault="0001688F">
      <w:pPr>
        <w:pStyle w:val="2"/>
        <w:numPr>
          <w:ilvl w:val="0"/>
          <w:numId w:val="2"/>
        </w:numPr>
        <w:spacing w:beforeLines="50" w:before="156" w:afterLines="50" w:after="156" w:line="360" w:lineRule="auto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课程对毕业要求的</w:t>
      </w:r>
      <w:r>
        <w:rPr>
          <w:rFonts w:ascii="黑体" w:eastAsia="黑体" w:hAnsi="黑体" w:hint="eastAsia"/>
          <w:sz w:val="24"/>
          <w:szCs w:val="24"/>
        </w:rPr>
        <w:t>支撑强度权重</w:t>
      </w:r>
    </w:p>
    <w:p w14:paraId="177F0145" w14:textId="77777777" w:rsidR="00000000" w:rsidRDefault="0001688F">
      <w:pPr>
        <w:spacing w:beforeLines="50" w:before="156" w:afterLines="50" w:after="156" w:line="360" w:lineRule="auto"/>
        <w:jc w:val="center"/>
        <w:rPr>
          <w:rFonts w:ascii="宋体" w:hAnsi="宋体"/>
          <w:bCs/>
          <w:szCs w:val="21"/>
        </w:rPr>
      </w:pPr>
      <w:r>
        <w:rPr>
          <w:rFonts w:ascii="黑体" w:eastAsia="黑体" w:hAnsi="黑体" w:hint="eastAsia"/>
          <w:b/>
          <w:sz w:val="22"/>
          <w:szCs w:val="21"/>
        </w:rPr>
        <w:t>表</w:t>
      </w:r>
      <w:r>
        <w:rPr>
          <w:rFonts w:ascii="黑体" w:eastAsia="黑体" w:hAnsi="黑体" w:hint="eastAsia"/>
          <w:b/>
          <w:sz w:val="22"/>
          <w:szCs w:val="21"/>
        </w:rPr>
        <w:t>7</w:t>
      </w:r>
      <w:r>
        <w:rPr>
          <w:rFonts w:ascii="黑体" w:eastAsia="黑体" w:hAnsi="黑体" w:hint="eastAsia"/>
          <w:b/>
          <w:sz w:val="22"/>
          <w:szCs w:val="21"/>
        </w:rPr>
        <w:t xml:space="preserve">-1 </w:t>
      </w:r>
      <w:r>
        <w:rPr>
          <w:rFonts w:ascii="黑体" w:eastAsia="黑体" w:hAnsi="黑体" w:hint="eastAsia"/>
          <w:b/>
          <w:sz w:val="22"/>
          <w:szCs w:val="21"/>
        </w:rPr>
        <w:t>课程</w:t>
      </w:r>
      <w:r>
        <w:rPr>
          <w:rFonts w:ascii="黑体" w:eastAsia="黑体" w:hAnsi="黑体"/>
          <w:b/>
          <w:sz w:val="22"/>
          <w:szCs w:val="21"/>
        </w:rPr>
        <w:t>对毕业要求的支撑强度权重</w:t>
      </w:r>
      <w:r>
        <w:rPr>
          <w:rFonts w:ascii="黑体" w:eastAsia="黑体" w:hAnsi="黑体" w:hint="eastAsia"/>
          <w:b/>
          <w:sz w:val="22"/>
          <w:szCs w:val="21"/>
        </w:rPr>
        <w:t>（践行师德</w:t>
      </w:r>
      <w:r>
        <w:rPr>
          <w:rFonts w:ascii="黑体" w:eastAsia="黑体" w:hAnsi="黑体"/>
          <w:b/>
          <w:sz w:val="22"/>
          <w:szCs w:val="21"/>
        </w:rPr>
        <w:t>、学会教学</w:t>
      </w:r>
      <w:r>
        <w:rPr>
          <w:rFonts w:ascii="黑体" w:eastAsia="黑体" w:hAnsi="黑体" w:hint="eastAsia"/>
          <w:b/>
          <w:sz w:val="22"/>
          <w:szCs w:val="21"/>
        </w:rPr>
        <w:t>）</w:t>
      </w:r>
    </w:p>
    <w:tbl>
      <w:tblPr>
        <w:tblW w:w="13633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2813"/>
        <w:gridCol w:w="720"/>
        <w:gridCol w:w="720"/>
        <w:gridCol w:w="720"/>
        <w:gridCol w:w="721"/>
        <w:gridCol w:w="722"/>
        <w:gridCol w:w="714"/>
        <w:gridCol w:w="7"/>
        <w:gridCol w:w="721"/>
        <w:gridCol w:w="721"/>
        <w:gridCol w:w="721"/>
        <w:gridCol w:w="722"/>
        <w:gridCol w:w="955"/>
        <w:gridCol w:w="855"/>
        <w:gridCol w:w="1015"/>
        <w:gridCol w:w="774"/>
        <w:gridCol w:w="12"/>
      </w:tblGrid>
      <w:tr w:rsidR="00000000" w14:paraId="52D567AC" w14:textId="77777777">
        <w:trPr>
          <w:gridAfter w:val="1"/>
          <w:wAfter w:w="7" w:type="dxa"/>
          <w:trHeight w:val="454"/>
          <w:tblHeader/>
          <w:jc w:val="center"/>
        </w:trPr>
        <w:tc>
          <w:tcPr>
            <w:tcW w:w="2815" w:type="dxa"/>
            <w:vMerge w:val="restart"/>
            <w:vAlign w:val="center"/>
          </w:tcPr>
          <w:p w14:paraId="7E60757A" w14:textId="77777777" w:rsidR="00000000" w:rsidRDefault="0001688F">
            <w:pPr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课程名称</w:t>
            </w:r>
          </w:p>
        </w:tc>
        <w:tc>
          <w:tcPr>
            <w:tcW w:w="10811" w:type="dxa"/>
            <w:gridSpan w:val="15"/>
            <w:vAlign w:val="center"/>
          </w:tcPr>
          <w:p w14:paraId="5587B91D" w14:textId="77777777" w:rsidR="00000000" w:rsidRDefault="0001688F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毕业要求</w:t>
            </w:r>
          </w:p>
        </w:tc>
      </w:tr>
      <w:tr w:rsidR="00000000" w14:paraId="53A8B18C" w14:textId="77777777">
        <w:trPr>
          <w:trHeight w:val="454"/>
          <w:tblHeader/>
          <w:jc w:val="center"/>
        </w:trPr>
        <w:tc>
          <w:tcPr>
            <w:tcW w:w="2815" w:type="dxa"/>
            <w:vMerge/>
            <w:vAlign w:val="center"/>
          </w:tcPr>
          <w:p w14:paraId="5FF71F07" w14:textId="77777777" w:rsidR="00000000" w:rsidRDefault="0001688F">
            <w:pPr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4320" w:type="dxa"/>
            <w:gridSpan w:val="6"/>
            <w:vAlign w:val="center"/>
          </w:tcPr>
          <w:p w14:paraId="266E3ED0" w14:textId="77777777" w:rsidR="00000000" w:rsidRDefault="0001688F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践行师德</w:t>
            </w:r>
          </w:p>
        </w:tc>
        <w:tc>
          <w:tcPr>
            <w:tcW w:w="6498" w:type="dxa"/>
            <w:gridSpan w:val="10"/>
            <w:vAlign w:val="center"/>
          </w:tcPr>
          <w:p w14:paraId="6E6C8149" w14:textId="77777777" w:rsidR="00000000" w:rsidRDefault="0001688F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学会教学</w:t>
            </w:r>
          </w:p>
        </w:tc>
      </w:tr>
      <w:tr w:rsidR="00000000" w14:paraId="4D7E7824" w14:textId="77777777">
        <w:trPr>
          <w:trHeight w:val="90"/>
          <w:tblHeader/>
          <w:jc w:val="center"/>
        </w:trPr>
        <w:tc>
          <w:tcPr>
            <w:tcW w:w="2815" w:type="dxa"/>
            <w:vMerge/>
            <w:vAlign w:val="center"/>
          </w:tcPr>
          <w:p w14:paraId="09B03495" w14:textId="77777777" w:rsidR="00000000" w:rsidRDefault="0001688F">
            <w:pPr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2163" w:type="dxa"/>
            <w:gridSpan w:val="3"/>
            <w:vAlign w:val="center"/>
          </w:tcPr>
          <w:p w14:paraId="47DE011C" w14:textId="77777777" w:rsidR="00000000" w:rsidRDefault="0001688F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师德规范</w:t>
            </w:r>
          </w:p>
        </w:tc>
        <w:tc>
          <w:tcPr>
            <w:tcW w:w="2164" w:type="dxa"/>
            <w:gridSpan w:val="4"/>
            <w:vAlign w:val="center"/>
          </w:tcPr>
          <w:p w14:paraId="2ADD65DE" w14:textId="77777777" w:rsidR="00000000" w:rsidRDefault="0001688F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教育情怀</w:t>
            </w:r>
          </w:p>
        </w:tc>
        <w:tc>
          <w:tcPr>
            <w:tcW w:w="2880" w:type="dxa"/>
            <w:gridSpan w:val="4"/>
            <w:vAlign w:val="center"/>
          </w:tcPr>
          <w:p w14:paraId="0A99AF32" w14:textId="77777777" w:rsidR="00000000" w:rsidRDefault="0001688F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保教知识</w:t>
            </w:r>
          </w:p>
        </w:tc>
        <w:tc>
          <w:tcPr>
            <w:tcW w:w="3611" w:type="dxa"/>
            <w:gridSpan w:val="5"/>
            <w:vAlign w:val="center"/>
          </w:tcPr>
          <w:p w14:paraId="44E2D7D2" w14:textId="77777777" w:rsidR="00000000" w:rsidRDefault="0001688F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保教能力</w:t>
            </w:r>
          </w:p>
        </w:tc>
      </w:tr>
      <w:tr w:rsidR="00000000" w14:paraId="14E2D631" w14:textId="77777777">
        <w:trPr>
          <w:trHeight w:val="495"/>
          <w:tblHeader/>
          <w:jc w:val="center"/>
        </w:trPr>
        <w:tc>
          <w:tcPr>
            <w:tcW w:w="2815" w:type="dxa"/>
            <w:vMerge/>
            <w:vAlign w:val="center"/>
          </w:tcPr>
          <w:p w14:paraId="07D3E9A7" w14:textId="77777777" w:rsidR="00000000" w:rsidRDefault="0001688F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721" w:type="dxa"/>
            <w:vAlign w:val="center"/>
          </w:tcPr>
          <w:p w14:paraId="67B766B6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1-1</w:t>
            </w:r>
          </w:p>
        </w:tc>
        <w:tc>
          <w:tcPr>
            <w:tcW w:w="721" w:type="dxa"/>
            <w:vAlign w:val="center"/>
          </w:tcPr>
          <w:p w14:paraId="01EC330E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1-2</w:t>
            </w:r>
          </w:p>
        </w:tc>
        <w:tc>
          <w:tcPr>
            <w:tcW w:w="721" w:type="dxa"/>
            <w:vAlign w:val="center"/>
          </w:tcPr>
          <w:p w14:paraId="5D6F58E1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1-3</w:t>
            </w:r>
          </w:p>
        </w:tc>
        <w:tc>
          <w:tcPr>
            <w:tcW w:w="721" w:type="dxa"/>
            <w:vAlign w:val="center"/>
          </w:tcPr>
          <w:p w14:paraId="13B1A3CF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2-1</w:t>
            </w:r>
          </w:p>
        </w:tc>
        <w:tc>
          <w:tcPr>
            <w:tcW w:w="722" w:type="dxa"/>
            <w:vAlign w:val="center"/>
          </w:tcPr>
          <w:p w14:paraId="20E5EE2E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2-2</w:t>
            </w:r>
          </w:p>
        </w:tc>
        <w:tc>
          <w:tcPr>
            <w:tcW w:w="721" w:type="dxa"/>
            <w:gridSpan w:val="2"/>
            <w:vAlign w:val="center"/>
          </w:tcPr>
          <w:p w14:paraId="2FEF141B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2-3</w:t>
            </w:r>
          </w:p>
        </w:tc>
        <w:tc>
          <w:tcPr>
            <w:tcW w:w="721" w:type="dxa"/>
            <w:vAlign w:val="center"/>
          </w:tcPr>
          <w:p w14:paraId="01E32EE6" w14:textId="77777777" w:rsidR="00000000" w:rsidRDefault="0001688F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3-1</w:t>
            </w:r>
          </w:p>
        </w:tc>
        <w:tc>
          <w:tcPr>
            <w:tcW w:w="721" w:type="dxa"/>
            <w:vAlign w:val="center"/>
          </w:tcPr>
          <w:p w14:paraId="038ACDED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3-2</w:t>
            </w:r>
          </w:p>
        </w:tc>
        <w:tc>
          <w:tcPr>
            <w:tcW w:w="721" w:type="dxa"/>
            <w:vAlign w:val="center"/>
          </w:tcPr>
          <w:p w14:paraId="7F0AC28E" w14:textId="77777777" w:rsidR="00000000" w:rsidRDefault="0001688F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3-3</w:t>
            </w:r>
          </w:p>
        </w:tc>
        <w:tc>
          <w:tcPr>
            <w:tcW w:w="722" w:type="dxa"/>
            <w:vAlign w:val="center"/>
          </w:tcPr>
          <w:p w14:paraId="5AD6C107" w14:textId="77777777" w:rsidR="00000000" w:rsidRDefault="0001688F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3-4</w:t>
            </w:r>
          </w:p>
        </w:tc>
        <w:tc>
          <w:tcPr>
            <w:tcW w:w="955" w:type="dxa"/>
            <w:vAlign w:val="center"/>
          </w:tcPr>
          <w:p w14:paraId="7BB81968" w14:textId="77777777" w:rsidR="00000000" w:rsidRDefault="0001688F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4-1</w:t>
            </w:r>
          </w:p>
        </w:tc>
        <w:tc>
          <w:tcPr>
            <w:tcW w:w="855" w:type="dxa"/>
            <w:vAlign w:val="center"/>
          </w:tcPr>
          <w:p w14:paraId="60B3B240" w14:textId="77777777" w:rsidR="00000000" w:rsidRDefault="0001688F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4-2</w:t>
            </w:r>
          </w:p>
        </w:tc>
        <w:tc>
          <w:tcPr>
            <w:tcW w:w="1015" w:type="dxa"/>
            <w:vAlign w:val="center"/>
          </w:tcPr>
          <w:p w14:paraId="68CA2AAC" w14:textId="77777777" w:rsidR="00000000" w:rsidRDefault="0001688F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4-3</w:t>
            </w:r>
          </w:p>
        </w:tc>
        <w:tc>
          <w:tcPr>
            <w:tcW w:w="781" w:type="dxa"/>
            <w:gridSpan w:val="2"/>
            <w:vAlign w:val="center"/>
          </w:tcPr>
          <w:p w14:paraId="2ED3F821" w14:textId="77777777" w:rsidR="00000000" w:rsidRDefault="0001688F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4-4</w:t>
            </w:r>
          </w:p>
        </w:tc>
      </w:tr>
      <w:tr w:rsidR="00000000" w14:paraId="6187E181" w14:textId="77777777">
        <w:trPr>
          <w:trHeight w:val="495"/>
          <w:tblHeader/>
          <w:jc w:val="center"/>
        </w:trPr>
        <w:tc>
          <w:tcPr>
            <w:tcW w:w="2815" w:type="dxa"/>
            <w:vAlign w:val="center"/>
          </w:tcPr>
          <w:p w14:paraId="5D3FE539" w14:textId="77777777" w:rsidR="00000000" w:rsidRDefault="0001688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思想道德修养与法律基础</w:t>
            </w:r>
          </w:p>
        </w:tc>
        <w:tc>
          <w:tcPr>
            <w:tcW w:w="721" w:type="dxa"/>
            <w:vAlign w:val="center"/>
          </w:tcPr>
          <w:p w14:paraId="7749AA39" w14:textId="77777777" w:rsidR="00000000" w:rsidRDefault="0001688F">
            <w:pPr>
              <w:contextualSpacing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0.1</w:t>
            </w:r>
          </w:p>
        </w:tc>
        <w:tc>
          <w:tcPr>
            <w:tcW w:w="721" w:type="dxa"/>
            <w:vAlign w:val="center"/>
          </w:tcPr>
          <w:p w14:paraId="601449D6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05617DC6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0822BF0B" w14:textId="77777777" w:rsidR="00000000" w:rsidRDefault="0001688F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0.1</w:t>
            </w:r>
          </w:p>
        </w:tc>
        <w:tc>
          <w:tcPr>
            <w:tcW w:w="722" w:type="dxa"/>
            <w:vAlign w:val="center"/>
          </w:tcPr>
          <w:p w14:paraId="3807BF9F" w14:textId="77777777" w:rsidR="00000000" w:rsidRDefault="0001688F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1" w:type="dxa"/>
            <w:gridSpan w:val="2"/>
            <w:vAlign w:val="center"/>
          </w:tcPr>
          <w:p w14:paraId="1C4EFA33" w14:textId="77777777" w:rsidR="00000000" w:rsidRDefault="0001688F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0.3</w:t>
            </w:r>
          </w:p>
        </w:tc>
        <w:tc>
          <w:tcPr>
            <w:tcW w:w="721" w:type="dxa"/>
            <w:vAlign w:val="center"/>
          </w:tcPr>
          <w:p w14:paraId="1CE13C4A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07D29A7C" w14:textId="77777777" w:rsidR="00000000" w:rsidRDefault="0001688F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357D31FB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1EF34719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5" w:type="dxa"/>
            <w:vAlign w:val="center"/>
          </w:tcPr>
          <w:p w14:paraId="75FB468C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5" w:type="dxa"/>
            <w:vAlign w:val="center"/>
          </w:tcPr>
          <w:p w14:paraId="43CE591A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5" w:type="dxa"/>
            <w:vAlign w:val="center"/>
          </w:tcPr>
          <w:p w14:paraId="5E3D182E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1" w:type="dxa"/>
            <w:gridSpan w:val="2"/>
            <w:vAlign w:val="center"/>
          </w:tcPr>
          <w:p w14:paraId="68D57F77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4C0507D0" w14:textId="77777777">
        <w:trPr>
          <w:trHeight w:val="495"/>
          <w:tblHeader/>
          <w:jc w:val="center"/>
        </w:trPr>
        <w:tc>
          <w:tcPr>
            <w:tcW w:w="2815" w:type="dxa"/>
            <w:vAlign w:val="center"/>
          </w:tcPr>
          <w:p w14:paraId="34E2F392" w14:textId="77777777" w:rsidR="00000000" w:rsidRDefault="0001688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中国近现代史纲要</w:t>
            </w:r>
          </w:p>
        </w:tc>
        <w:tc>
          <w:tcPr>
            <w:tcW w:w="721" w:type="dxa"/>
            <w:vAlign w:val="center"/>
          </w:tcPr>
          <w:p w14:paraId="01A6FC7D" w14:textId="77777777" w:rsidR="00000000" w:rsidRDefault="0001688F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7E30EFB8" w14:textId="77777777" w:rsidR="00000000" w:rsidRDefault="0001688F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0.3</w:t>
            </w:r>
          </w:p>
        </w:tc>
        <w:tc>
          <w:tcPr>
            <w:tcW w:w="721" w:type="dxa"/>
            <w:vAlign w:val="center"/>
          </w:tcPr>
          <w:p w14:paraId="36695B69" w14:textId="77777777" w:rsidR="00000000" w:rsidRDefault="0001688F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0.2</w:t>
            </w:r>
          </w:p>
        </w:tc>
        <w:tc>
          <w:tcPr>
            <w:tcW w:w="721" w:type="dxa"/>
            <w:vAlign w:val="center"/>
          </w:tcPr>
          <w:p w14:paraId="02E48A03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148F57C7" w14:textId="77777777" w:rsidR="00000000" w:rsidRDefault="0001688F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1" w:type="dxa"/>
            <w:gridSpan w:val="2"/>
            <w:vAlign w:val="center"/>
          </w:tcPr>
          <w:p w14:paraId="5A273A18" w14:textId="77777777" w:rsidR="00000000" w:rsidRDefault="0001688F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0.2</w:t>
            </w:r>
          </w:p>
        </w:tc>
        <w:tc>
          <w:tcPr>
            <w:tcW w:w="721" w:type="dxa"/>
            <w:vAlign w:val="center"/>
          </w:tcPr>
          <w:p w14:paraId="2DECA288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6A23FFE3" w14:textId="77777777" w:rsidR="00000000" w:rsidRDefault="0001688F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021CA86C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2075DB80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5" w:type="dxa"/>
            <w:vAlign w:val="center"/>
          </w:tcPr>
          <w:p w14:paraId="6472940B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5" w:type="dxa"/>
            <w:vAlign w:val="center"/>
          </w:tcPr>
          <w:p w14:paraId="1AA652F9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5" w:type="dxa"/>
            <w:vAlign w:val="center"/>
          </w:tcPr>
          <w:p w14:paraId="79C9E049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1" w:type="dxa"/>
            <w:gridSpan w:val="2"/>
            <w:vAlign w:val="center"/>
          </w:tcPr>
          <w:p w14:paraId="50AE5BCF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1E1F02BA" w14:textId="77777777">
        <w:trPr>
          <w:trHeight w:val="495"/>
          <w:tblHeader/>
          <w:jc w:val="center"/>
        </w:trPr>
        <w:tc>
          <w:tcPr>
            <w:tcW w:w="2815" w:type="dxa"/>
            <w:vAlign w:val="center"/>
          </w:tcPr>
          <w:p w14:paraId="78099AD0" w14:textId="77777777" w:rsidR="00000000" w:rsidRDefault="0001688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马克思主义基本原理</w:t>
            </w:r>
          </w:p>
        </w:tc>
        <w:tc>
          <w:tcPr>
            <w:tcW w:w="721" w:type="dxa"/>
            <w:vAlign w:val="center"/>
          </w:tcPr>
          <w:p w14:paraId="23851F1E" w14:textId="77777777" w:rsidR="00000000" w:rsidRDefault="0001688F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0.1</w:t>
            </w:r>
          </w:p>
        </w:tc>
        <w:tc>
          <w:tcPr>
            <w:tcW w:w="721" w:type="dxa"/>
            <w:vAlign w:val="center"/>
          </w:tcPr>
          <w:p w14:paraId="4507779F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4A84F1AB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6937FDF7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2416EC8F" w14:textId="77777777" w:rsidR="00000000" w:rsidRDefault="0001688F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1" w:type="dxa"/>
            <w:gridSpan w:val="2"/>
            <w:vAlign w:val="center"/>
          </w:tcPr>
          <w:p w14:paraId="1E7DFF25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62B1F612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603A0341" w14:textId="77777777" w:rsidR="00000000" w:rsidRDefault="0001688F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2C9BB1FA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6C0783BB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5" w:type="dxa"/>
            <w:vAlign w:val="center"/>
          </w:tcPr>
          <w:p w14:paraId="77559ACF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5" w:type="dxa"/>
            <w:vAlign w:val="center"/>
          </w:tcPr>
          <w:p w14:paraId="2A20FD66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5" w:type="dxa"/>
            <w:vAlign w:val="center"/>
          </w:tcPr>
          <w:p w14:paraId="4EA5F1D1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1" w:type="dxa"/>
            <w:gridSpan w:val="2"/>
            <w:vAlign w:val="center"/>
          </w:tcPr>
          <w:p w14:paraId="4F3ACEDE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4D443B8E" w14:textId="77777777">
        <w:trPr>
          <w:trHeight w:val="495"/>
          <w:tblHeader/>
          <w:jc w:val="center"/>
        </w:trPr>
        <w:tc>
          <w:tcPr>
            <w:tcW w:w="2815" w:type="dxa"/>
            <w:vAlign w:val="center"/>
          </w:tcPr>
          <w:p w14:paraId="26B85883" w14:textId="77777777" w:rsidR="00000000" w:rsidRDefault="0001688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毛泽东思想和中国特色社会主义理论体系</w:t>
            </w:r>
            <w:r>
              <w:rPr>
                <w:rFonts w:hint="eastAsia"/>
                <w:b/>
              </w:rPr>
              <w:t>概论</w:t>
            </w:r>
          </w:p>
        </w:tc>
        <w:tc>
          <w:tcPr>
            <w:tcW w:w="721" w:type="dxa"/>
            <w:vAlign w:val="center"/>
          </w:tcPr>
          <w:p w14:paraId="0928633F" w14:textId="77777777" w:rsidR="00000000" w:rsidRDefault="0001688F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0.2</w:t>
            </w:r>
          </w:p>
        </w:tc>
        <w:tc>
          <w:tcPr>
            <w:tcW w:w="721" w:type="dxa"/>
            <w:vAlign w:val="center"/>
          </w:tcPr>
          <w:p w14:paraId="6D743091" w14:textId="77777777" w:rsidR="00000000" w:rsidRDefault="0001688F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0.4</w:t>
            </w:r>
          </w:p>
        </w:tc>
        <w:tc>
          <w:tcPr>
            <w:tcW w:w="721" w:type="dxa"/>
            <w:vAlign w:val="center"/>
          </w:tcPr>
          <w:p w14:paraId="1D780BDC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216BC107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3DD8F5AC" w14:textId="77777777" w:rsidR="00000000" w:rsidRDefault="0001688F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1" w:type="dxa"/>
            <w:gridSpan w:val="2"/>
            <w:vAlign w:val="center"/>
          </w:tcPr>
          <w:p w14:paraId="47558FF1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387FDCD4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1C478769" w14:textId="77777777" w:rsidR="00000000" w:rsidRDefault="0001688F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7F228B2D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6B423ADA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5" w:type="dxa"/>
            <w:vAlign w:val="center"/>
          </w:tcPr>
          <w:p w14:paraId="66D8A0A0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5" w:type="dxa"/>
            <w:vAlign w:val="center"/>
          </w:tcPr>
          <w:p w14:paraId="1F96F577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5" w:type="dxa"/>
            <w:vAlign w:val="center"/>
          </w:tcPr>
          <w:p w14:paraId="7D5399D0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1" w:type="dxa"/>
            <w:gridSpan w:val="2"/>
            <w:vAlign w:val="center"/>
          </w:tcPr>
          <w:p w14:paraId="0B40BAA0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1F375AAA" w14:textId="77777777">
        <w:trPr>
          <w:trHeight w:val="495"/>
          <w:tblHeader/>
          <w:jc w:val="center"/>
        </w:trPr>
        <w:tc>
          <w:tcPr>
            <w:tcW w:w="2815" w:type="dxa"/>
            <w:vAlign w:val="center"/>
          </w:tcPr>
          <w:p w14:paraId="4DAD8F9A" w14:textId="77777777" w:rsidR="00000000" w:rsidRDefault="0001688F">
            <w:pPr>
              <w:jc w:val="center"/>
              <w:rPr>
                <w:rFonts w:hint="eastAsia"/>
                <w:b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习近平新时代中国特色社会主义思想概论</w:t>
            </w:r>
          </w:p>
        </w:tc>
        <w:tc>
          <w:tcPr>
            <w:tcW w:w="721" w:type="dxa"/>
            <w:vAlign w:val="center"/>
          </w:tcPr>
          <w:p w14:paraId="166AD8B2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0.3</w:t>
            </w:r>
          </w:p>
        </w:tc>
        <w:tc>
          <w:tcPr>
            <w:tcW w:w="721" w:type="dxa"/>
            <w:vAlign w:val="center"/>
          </w:tcPr>
          <w:p w14:paraId="1C07DEA9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0.3</w:t>
            </w:r>
          </w:p>
        </w:tc>
        <w:tc>
          <w:tcPr>
            <w:tcW w:w="721" w:type="dxa"/>
            <w:vAlign w:val="center"/>
          </w:tcPr>
          <w:p w14:paraId="74F5C37F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1359D1A1" w14:textId="77777777" w:rsidR="00000000" w:rsidRDefault="0001688F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0.2</w:t>
            </w:r>
          </w:p>
        </w:tc>
        <w:tc>
          <w:tcPr>
            <w:tcW w:w="722" w:type="dxa"/>
            <w:vAlign w:val="center"/>
          </w:tcPr>
          <w:p w14:paraId="77CBD5F1" w14:textId="77777777" w:rsidR="00000000" w:rsidRDefault="0001688F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1" w:type="dxa"/>
            <w:gridSpan w:val="2"/>
            <w:vAlign w:val="center"/>
          </w:tcPr>
          <w:p w14:paraId="61DB7130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3A923B58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16FB70F1" w14:textId="77777777" w:rsidR="00000000" w:rsidRDefault="0001688F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47289C73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7C06CBE1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5" w:type="dxa"/>
            <w:vAlign w:val="center"/>
          </w:tcPr>
          <w:p w14:paraId="2BC86A5B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5" w:type="dxa"/>
            <w:vAlign w:val="center"/>
          </w:tcPr>
          <w:p w14:paraId="42A4E306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5" w:type="dxa"/>
            <w:vAlign w:val="center"/>
          </w:tcPr>
          <w:p w14:paraId="4AA63F56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1" w:type="dxa"/>
            <w:gridSpan w:val="2"/>
            <w:vAlign w:val="center"/>
          </w:tcPr>
          <w:p w14:paraId="66D89E22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7E768CB0" w14:textId="77777777">
        <w:trPr>
          <w:trHeight w:val="495"/>
          <w:tblHeader/>
          <w:jc w:val="center"/>
        </w:trPr>
        <w:tc>
          <w:tcPr>
            <w:tcW w:w="2815" w:type="dxa"/>
            <w:vAlign w:val="center"/>
          </w:tcPr>
          <w:p w14:paraId="299DFD35" w14:textId="77777777" w:rsidR="00000000" w:rsidRDefault="0001688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形势与政策Ⅰ</w:t>
            </w:r>
            <w:r>
              <w:rPr>
                <w:rFonts w:hint="eastAsia"/>
                <w:b/>
              </w:rPr>
              <w:t>.</w:t>
            </w:r>
            <w:r>
              <w:rPr>
                <w:rFonts w:hint="eastAsia"/>
                <w:b/>
              </w:rPr>
              <w:t>Ⅱ</w:t>
            </w:r>
          </w:p>
        </w:tc>
        <w:tc>
          <w:tcPr>
            <w:tcW w:w="721" w:type="dxa"/>
            <w:vAlign w:val="center"/>
          </w:tcPr>
          <w:p w14:paraId="2D079EBD" w14:textId="77777777" w:rsidR="00000000" w:rsidRDefault="0001688F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0.1</w:t>
            </w:r>
          </w:p>
        </w:tc>
        <w:tc>
          <w:tcPr>
            <w:tcW w:w="721" w:type="dxa"/>
            <w:vAlign w:val="center"/>
          </w:tcPr>
          <w:p w14:paraId="18619340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725AC8E0" w14:textId="77777777" w:rsidR="00000000" w:rsidRDefault="0001688F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0.3</w:t>
            </w:r>
          </w:p>
        </w:tc>
        <w:tc>
          <w:tcPr>
            <w:tcW w:w="721" w:type="dxa"/>
            <w:vAlign w:val="center"/>
          </w:tcPr>
          <w:p w14:paraId="1FD93648" w14:textId="77777777" w:rsidR="00000000" w:rsidRDefault="0001688F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0.1</w:t>
            </w:r>
          </w:p>
        </w:tc>
        <w:tc>
          <w:tcPr>
            <w:tcW w:w="722" w:type="dxa"/>
            <w:vAlign w:val="center"/>
          </w:tcPr>
          <w:p w14:paraId="6B043A33" w14:textId="77777777" w:rsidR="00000000" w:rsidRDefault="0001688F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1" w:type="dxa"/>
            <w:gridSpan w:val="2"/>
            <w:vAlign w:val="center"/>
          </w:tcPr>
          <w:p w14:paraId="1C39B2C3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6C8B9C9B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4303E83C" w14:textId="77777777" w:rsidR="00000000" w:rsidRDefault="0001688F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07F11E71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482983F5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5" w:type="dxa"/>
            <w:vAlign w:val="center"/>
          </w:tcPr>
          <w:p w14:paraId="7BB81C9A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5" w:type="dxa"/>
            <w:vAlign w:val="center"/>
          </w:tcPr>
          <w:p w14:paraId="612E2E8A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5" w:type="dxa"/>
            <w:vAlign w:val="center"/>
          </w:tcPr>
          <w:p w14:paraId="43BC41DE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1" w:type="dxa"/>
            <w:gridSpan w:val="2"/>
            <w:vAlign w:val="center"/>
          </w:tcPr>
          <w:p w14:paraId="2837C468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415509CD" w14:textId="77777777">
        <w:trPr>
          <w:trHeight w:val="495"/>
          <w:tblHeader/>
          <w:jc w:val="center"/>
        </w:trPr>
        <w:tc>
          <w:tcPr>
            <w:tcW w:w="2815" w:type="dxa"/>
            <w:vAlign w:val="center"/>
          </w:tcPr>
          <w:p w14:paraId="25004402" w14:textId="77777777" w:rsidR="00000000" w:rsidRDefault="0001688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体育</w:t>
            </w:r>
          </w:p>
        </w:tc>
        <w:tc>
          <w:tcPr>
            <w:tcW w:w="721" w:type="dxa"/>
            <w:vAlign w:val="center"/>
          </w:tcPr>
          <w:p w14:paraId="163DD52C" w14:textId="77777777" w:rsidR="00000000" w:rsidRDefault="0001688F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0.1</w:t>
            </w:r>
          </w:p>
        </w:tc>
        <w:tc>
          <w:tcPr>
            <w:tcW w:w="721" w:type="dxa"/>
            <w:vAlign w:val="center"/>
          </w:tcPr>
          <w:p w14:paraId="5D27C7A8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5A236D98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1C3039D6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01278383" w14:textId="77777777" w:rsidR="00000000" w:rsidRDefault="0001688F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1" w:type="dxa"/>
            <w:gridSpan w:val="2"/>
            <w:vAlign w:val="center"/>
          </w:tcPr>
          <w:p w14:paraId="63ECF7FA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14F2254A" w14:textId="77777777" w:rsidR="00000000" w:rsidRDefault="0001688F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0.2</w:t>
            </w:r>
          </w:p>
        </w:tc>
        <w:tc>
          <w:tcPr>
            <w:tcW w:w="721" w:type="dxa"/>
            <w:vAlign w:val="center"/>
          </w:tcPr>
          <w:p w14:paraId="288D434D" w14:textId="77777777" w:rsidR="00000000" w:rsidRDefault="0001688F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4E5BBC62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3056EC85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5" w:type="dxa"/>
            <w:vAlign w:val="center"/>
          </w:tcPr>
          <w:p w14:paraId="11BC79E5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5" w:type="dxa"/>
            <w:vAlign w:val="center"/>
          </w:tcPr>
          <w:p w14:paraId="069CF5ED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5" w:type="dxa"/>
            <w:vAlign w:val="center"/>
          </w:tcPr>
          <w:p w14:paraId="4E932D42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1" w:type="dxa"/>
            <w:gridSpan w:val="2"/>
            <w:vAlign w:val="center"/>
          </w:tcPr>
          <w:p w14:paraId="7F3C2499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7888F390" w14:textId="77777777">
        <w:trPr>
          <w:trHeight w:val="495"/>
          <w:tblHeader/>
          <w:jc w:val="center"/>
        </w:trPr>
        <w:tc>
          <w:tcPr>
            <w:tcW w:w="2815" w:type="dxa"/>
            <w:vAlign w:val="center"/>
          </w:tcPr>
          <w:p w14:paraId="7665E000" w14:textId="77777777" w:rsidR="00000000" w:rsidRDefault="0001688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国防教育</w:t>
            </w:r>
          </w:p>
        </w:tc>
        <w:tc>
          <w:tcPr>
            <w:tcW w:w="721" w:type="dxa"/>
            <w:vAlign w:val="center"/>
          </w:tcPr>
          <w:p w14:paraId="3D4F5ABC" w14:textId="77777777" w:rsidR="00000000" w:rsidRDefault="0001688F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0.1</w:t>
            </w:r>
          </w:p>
        </w:tc>
        <w:tc>
          <w:tcPr>
            <w:tcW w:w="721" w:type="dxa"/>
            <w:vAlign w:val="center"/>
          </w:tcPr>
          <w:p w14:paraId="2858A628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6BEB076C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3288B199" w14:textId="77777777" w:rsidR="00000000" w:rsidRDefault="0001688F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0.1</w:t>
            </w:r>
          </w:p>
        </w:tc>
        <w:tc>
          <w:tcPr>
            <w:tcW w:w="722" w:type="dxa"/>
            <w:vAlign w:val="center"/>
          </w:tcPr>
          <w:p w14:paraId="4111FBB2" w14:textId="77777777" w:rsidR="00000000" w:rsidRDefault="0001688F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1" w:type="dxa"/>
            <w:gridSpan w:val="2"/>
            <w:vAlign w:val="center"/>
          </w:tcPr>
          <w:p w14:paraId="69F1AF95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77E9D1C0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60209ECC" w14:textId="77777777" w:rsidR="00000000" w:rsidRDefault="0001688F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5E78CF40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5BB3AD9B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5" w:type="dxa"/>
            <w:vAlign w:val="center"/>
          </w:tcPr>
          <w:p w14:paraId="1717E79B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5" w:type="dxa"/>
            <w:vAlign w:val="center"/>
          </w:tcPr>
          <w:p w14:paraId="0B1CE60D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5" w:type="dxa"/>
            <w:vAlign w:val="center"/>
          </w:tcPr>
          <w:p w14:paraId="6EB231CC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1" w:type="dxa"/>
            <w:gridSpan w:val="2"/>
            <w:vAlign w:val="center"/>
          </w:tcPr>
          <w:p w14:paraId="452D5E56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20F2387A" w14:textId="77777777">
        <w:trPr>
          <w:trHeight w:val="495"/>
          <w:tblHeader/>
          <w:jc w:val="center"/>
        </w:trPr>
        <w:tc>
          <w:tcPr>
            <w:tcW w:w="2815" w:type="dxa"/>
            <w:vAlign w:val="center"/>
          </w:tcPr>
          <w:p w14:paraId="38F4D1DA" w14:textId="77777777" w:rsidR="00000000" w:rsidRDefault="0001688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lastRenderedPageBreak/>
              <w:t>中文写作</w:t>
            </w:r>
          </w:p>
        </w:tc>
        <w:tc>
          <w:tcPr>
            <w:tcW w:w="721" w:type="dxa"/>
            <w:vAlign w:val="center"/>
          </w:tcPr>
          <w:p w14:paraId="23235976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1E2BBF5D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0F590ECE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6699BB44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32B21604" w14:textId="77777777" w:rsidR="00000000" w:rsidRDefault="0001688F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1" w:type="dxa"/>
            <w:gridSpan w:val="2"/>
            <w:vAlign w:val="center"/>
          </w:tcPr>
          <w:p w14:paraId="75036A05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1F074877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0.1</w:t>
            </w:r>
          </w:p>
        </w:tc>
        <w:tc>
          <w:tcPr>
            <w:tcW w:w="721" w:type="dxa"/>
            <w:vAlign w:val="center"/>
          </w:tcPr>
          <w:p w14:paraId="7573C070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74AA8644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4CEDC907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5" w:type="dxa"/>
            <w:vAlign w:val="center"/>
          </w:tcPr>
          <w:p w14:paraId="5945E1CA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5" w:type="dxa"/>
            <w:vAlign w:val="center"/>
          </w:tcPr>
          <w:p w14:paraId="68F3F0D3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5" w:type="dxa"/>
            <w:vAlign w:val="center"/>
          </w:tcPr>
          <w:p w14:paraId="716AC4D0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1" w:type="dxa"/>
            <w:gridSpan w:val="2"/>
            <w:vAlign w:val="center"/>
          </w:tcPr>
          <w:p w14:paraId="280D4A90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435C5C8B" w14:textId="77777777">
        <w:trPr>
          <w:trHeight w:val="495"/>
          <w:tblHeader/>
          <w:jc w:val="center"/>
        </w:trPr>
        <w:tc>
          <w:tcPr>
            <w:tcW w:w="2815" w:type="dxa"/>
            <w:vAlign w:val="center"/>
          </w:tcPr>
          <w:p w14:paraId="076D62B6" w14:textId="77777777" w:rsidR="00000000" w:rsidRDefault="0001688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大学外语</w:t>
            </w:r>
          </w:p>
        </w:tc>
        <w:tc>
          <w:tcPr>
            <w:tcW w:w="721" w:type="dxa"/>
            <w:vAlign w:val="center"/>
          </w:tcPr>
          <w:p w14:paraId="0A70910D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1B79444A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163D96F0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53D436AD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0F425B40" w14:textId="77777777" w:rsidR="00000000" w:rsidRDefault="0001688F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1" w:type="dxa"/>
            <w:gridSpan w:val="2"/>
            <w:vAlign w:val="center"/>
          </w:tcPr>
          <w:p w14:paraId="7FB355E7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1DF36CD7" w14:textId="77777777" w:rsidR="00000000" w:rsidRDefault="0001688F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0.1</w:t>
            </w:r>
          </w:p>
        </w:tc>
        <w:tc>
          <w:tcPr>
            <w:tcW w:w="721" w:type="dxa"/>
            <w:vAlign w:val="center"/>
          </w:tcPr>
          <w:p w14:paraId="1EA33991" w14:textId="77777777" w:rsidR="00000000" w:rsidRDefault="0001688F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76E431C2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2B55E79F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5" w:type="dxa"/>
            <w:vAlign w:val="center"/>
          </w:tcPr>
          <w:p w14:paraId="19A39A40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5" w:type="dxa"/>
            <w:vAlign w:val="center"/>
          </w:tcPr>
          <w:p w14:paraId="34615AC6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5" w:type="dxa"/>
            <w:vAlign w:val="center"/>
          </w:tcPr>
          <w:p w14:paraId="15E42963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1" w:type="dxa"/>
            <w:gridSpan w:val="2"/>
            <w:vAlign w:val="center"/>
          </w:tcPr>
          <w:p w14:paraId="6D146B11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10DB4F8C" w14:textId="77777777">
        <w:trPr>
          <w:trHeight w:val="495"/>
          <w:tblHeader/>
          <w:jc w:val="center"/>
        </w:trPr>
        <w:tc>
          <w:tcPr>
            <w:tcW w:w="2815" w:type="dxa"/>
            <w:vAlign w:val="center"/>
          </w:tcPr>
          <w:p w14:paraId="49571397" w14:textId="77777777" w:rsidR="00000000" w:rsidRDefault="0001688F">
            <w:pPr>
              <w:jc w:val="center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逻辑与批判思维</w:t>
            </w:r>
          </w:p>
        </w:tc>
        <w:tc>
          <w:tcPr>
            <w:tcW w:w="721" w:type="dxa"/>
            <w:vAlign w:val="center"/>
          </w:tcPr>
          <w:p w14:paraId="2C97728E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49127E3D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6581BD07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3D3DB1B3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02D6F90C" w14:textId="77777777" w:rsidR="00000000" w:rsidRDefault="0001688F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1" w:type="dxa"/>
            <w:gridSpan w:val="2"/>
            <w:vAlign w:val="center"/>
          </w:tcPr>
          <w:p w14:paraId="0C1CECBF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4CB31562" w14:textId="77777777" w:rsidR="00000000" w:rsidRDefault="0001688F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0.2</w:t>
            </w:r>
          </w:p>
        </w:tc>
        <w:tc>
          <w:tcPr>
            <w:tcW w:w="721" w:type="dxa"/>
            <w:vAlign w:val="center"/>
          </w:tcPr>
          <w:p w14:paraId="0D4831B4" w14:textId="77777777" w:rsidR="00000000" w:rsidRDefault="0001688F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25A77A2B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25068ACE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5" w:type="dxa"/>
            <w:vAlign w:val="center"/>
          </w:tcPr>
          <w:p w14:paraId="0707C9BF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5" w:type="dxa"/>
            <w:vAlign w:val="center"/>
          </w:tcPr>
          <w:p w14:paraId="50D34DBF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5" w:type="dxa"/>
            <w:vAlign w:val="center"/>
          </w:tcPr>
          <w:p w14:paraId="555A7C6A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1" w:type="dxa"/>
            <w:gridSpan w:val="2"/>
            <w:vAlign w:val="center"/>
          </w:tcPr>
          <w:p w14:paraId="0B63DB28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296A2C1A" w14:textId="77777777">
        <w:trPr>
          <w:trHeight w:val="495"/>
          <w:tblHeader/>
          <w:jc w:val="center"/>
        </w:trPr>
        <w:tc>
          <w:tcPr>
            <w:tcW w:w="2815" w:type="dxa"/>
            <w:vAlign w:val="center"/>
          </w:tcPr>
          <w:p w14:paraId="4887624F" w14:textId="77777777" w:rsidR="00000000" w:rsidRDefault="0001688F">
            <w:pPr>
              <w:spacing w:line="320" w:lineRule="exact"/>
              <w:jc w:val="center"/>
              <w:rPr>
                <w:rFonts w:ascii="宋体" w:eastAsia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教育学专业导论</w:t>
            </w:r>
          </w:p>
        </w:tc>
        <w:tc>
          <w:tcPr>
            <w:tcW w:w="721" w:type="dxa"/>
            <w:vAlign w:val="center"/>
          </w:tcPr>
          <w:p w14:paraId="0CD3503C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21B9D7FA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719F64EA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0.3</w:t>
            </w:r>
          </w:p>
        </w:tc>
        <w:tc>
          <w:tcPr>
            <w:tcW w:w="721" w:type="dxa"/>
            <w:vAlign w:val="center"/>
          </w:tcPr>
          <w:p w14:paraId="0AEF4FB6" w14:textId="77777777" w:rsidR="00000000" w:rsidRDefault="0001688F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19D19F69" w14:textId="77777777" w:rsidR="00000000" w:rsidRDefault="0001688F">
            <w:pPr>
              <w:contextualSpacing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721" w:type="dxa"/>
            <w:gridSpan w:val="2"/>
            <w:vAlign w:val="center"/>
          </w:tcPr>
          <w:p w14:paraId="19DD2BA8" w14:textId="77777777" w:rsidR="00000000" w:rsidRDefault="0001688F">
            <w:pPr>
              <w:contextualSpacing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0.3</w:t>
            </w:r>
          </w:p>
        </w:tc>
        <w:tc>
          <w:tcPr>
            <w:tcW w:w="721" w:type="dxa"/>
            <w:vAlign w:val="center"/>
          </w:tcPr>
          <w:p w14:paraId="54E07B76" w14:textId="77777777" w:rsidR="00000000" w:rsidRDefault="0001688F">
            <w:pPr>
              <w:contextualSpacing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42ED36E2" w14:textId="77777777" w:rsidR="00000000" w:rsidRDefault="0001688F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215F4DDA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603A5E30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5" w:type="dxa"/>
            <w:vAlign w:val="center"/>
          </w:tcPr>
          <w:p w14:paraId="3A3C47E8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5" w:type="dxa"/>
            <w:vAlign w:val="center"/>
          </w:tcPr>
          <w:p w14:paraId="359F5B69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5" w:type="dxa"/>
            <w:vAlign w:val="center"/>
          </w:tcPr>
          <w:p w14:paraId="3D82939A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1" w:type="dxa"/>
            <w:gridSpan w:val="2"/>
            <w:vAlign w:val="center"/>
          </w:tcPr>
          <w:p w14:paraId="55654739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3B06AACA" w14:textId="77777777">
        <w:trPr>
          <w:trHeight w:val="495"/>
          <w:tblHeader/>
          <w:jc w:val="center"/>
        </w:trPr>
        <w:tc>
          <w:tcPr>
            <w:tcW w:w="2815" w:type="dxa"/>
            <w:vAlign w:val="center"/>
          </w:tcPr>
          <w:p w14:paraId="692AA57A" w14:textId="77777777" w:rsidR="00000000" w:rsidRDefault="0001688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教育概论</w:t>
            </w:r>
          </w:p>
        </w:tc>
        <w:tc>
          <w:tcPr>
            <w:tcW w:w="721" w:type="dxa"/>
            <w:vAlign w:val="center"/>
          </w:tcPr>
          <w:p w14:paraId="241B36D4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43132002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4FBFC105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0A5CC3EC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0.1</w:t>
            </w:r>
          </w:p>
        </w:tc>
        <w:tc>
          <w:tcPr>
            <w:tcW w:w="722" w:type="dxa"/>
            <w:vAlign w:val="center"/>
          </w:tcPr>
          <w:p w14:paraId="23D4E5D1" w14:textId="77777777" w:rsidR="00000000" w:rsidRDefault="0001688F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1" w:type="dxa"/>
            <w:gridSpan w:val="2"/>
            <w:vAlign w:val="center"/>
          </w:tcPr>
          <w:p w14:paraId="3981356E" w14:textId="77777777" w:rsidR="00000000" w:rsidRDefault="0001688F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2CEB80C6" w14:textId="77777777" w:rsidR="00000000" w:rsidRDefault="0001688F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61B7EE2A" w14:textId="77777777" w:rsidR="00000000" w:rsidRDefault="0001688F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6838B0F9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61EA39FD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5" w:type="dxa"/>
            <w:vAlign w:val="center"/>
          </w:tcPr>
          <w:p w14:paraId="71BF9093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5" w:type="dxa"/>
            <w:vAlign w:val="center"/>
          </w:tcPr>
          <w:p w14:paraId="5D1A464B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5" w:type="dxa"/>
            <w:vAlign w:val="center"/>
          </w:tcPr>
          <w:p w14:paraId="5407A4DB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1" w:type="dxa"/>
            <w:gridSpan w:val="2"/>
            <w:vAlign w:val="center"/>
          </w:tcPr>
          <w:p w14:paraId="444C37D4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22259C60" w14:textId="77777777">
        <w:trPr>
          <w:trHeight w:val="495"/>
          <w:tblHeader/>
          <w:jc w:val="center"/>
        </w:trPr>
        <w:tc>
          <w:tcPr>
            <w:tcW w:w="2815" w:type="dxa"/>
            <w:vAlign w:val="center"/>
          </w:tcPr>
          <w:p w14:paraId="09D2DB02" w14:textId="77777777" w:rsidR="00000000" w:rsidRDefault="0001688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中</w:t>
            </w:r>
            <w:r>
              <w:rPr>
                <w:rFonts w:hint="eastAsia"/>
                <w:b/>
              </w:rPr>
              <w:t>外</w:t>
            </w:r>
            <w:r>
              <w:rPr>
                <w:rFonts w:hint="eastAsia"/>
                <w:b/>
              </w:rPr>
              <w:t>教育史</w:t>
            </w:r>
          </w:p>
        </w:tc>
        <w:tc>
          <w:tcPr>
            <w:tcW w:w="721" w:type="dxa"/>
            <w:vAlign w:val="center"/>
          </w:tcPr>
          <w:p w14:paraId="7928841C" w14:textId="77777777" w:rsidR="00000000" w:rsidRDefault="0001688F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226122B4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037D290A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0.2</w:t>
            </w:r>
          </w:p>
        </w:tc>
        <w:tc>
          <w:tcPr>
            <w:tcW w:w="721" w:type="dxa"/>
            <w:vAlign w:val="center"/>
          </w:tcPr>
          <w:p w14:paraId="739C0958" w14:textId="77777777" w:rsidR="00000000" w:rsidRDefault="0001688F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0.1</w:t>
            </w:r>
          </w:p>
        </w:tc>
        <w:tc>
          <w:tcPr>
            <w:tcW w:w="722" w:type="dxa"/>
            <w:vAlign w:val="center"/>
          </w:tcPr>
          <w:p w14:paraId="441F7552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gridSpan w:val="2"/>
            <w:vAlign w:val="center"/>
          </w:tcPr>
          <w:p w14:paraId="05E4AA7A" w14:textId="77777777" w:rsidR="00000000" w:rsidRDefault="0001688F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306CBC13" w14:textId="77777777" w:rsidR="00000000" w:rsidRDefault="0001688F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5677EFC1" w14:textId="77777777" w:rsidR="00000000" w:rsidRDefault="0001688F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5235AA8F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6FDD1BEB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5" w:type="dxa"/>
            <w:vAlign w:val="center"/>
          </w:tcPr>
          <w:p w14:paraId="1084FCC3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5" w:type="dxa"/>
            <w:vAlign w:val="center"/>
          </w:tcPr>
          <w:p w14:paraId="58E17804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5" w:type="dxa"/>
            <w:vAlign w:val="center"/>
          </w:tcPr>
          <w:p w14:paraId="5CC60D9D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1" w:type="dxa"/>
            <w:gridSpan w:val="2"/>
            <w:vAlign w:val="center"/>
          </w:tcPr>
          <w:p w14:paraId="350529E9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6DA1A097" w14:textId="77777777">
        <w:trPr>
          <w:trHeight w:val="495"/>
          <w:tblHeader/>
          <w:jc w:val="center"/>
        </w:trPr>
        <w:tc>
          <w:tcPr>
            <w:tcW w:w="2815" w:type="dxa"/>
            <w:vAlign w:val="center"/>
          </w:tcPr>
          <w:p w14:paraId="17ECC25A" w14:textId="77777777" w:rsidR="00000000" w:rsidRDefault="0001688F">
            <w:pPr>
              <w:jc w:val="center"/>
              <w:rPr>
                <w:rFonts w:eastAsia="宋体" w:hint="eastAsia"/>
                <w:b/>
              </w:rPr>
            </w:pPr>
            <w:r>
              <w:rPr>
                <w:rFonts w:hint="eastAsia"/>
                <w:b/>
              </w:rPr>
              <w:t>人体解剖生理学</w:t>
            </w:r>
          </w:p>
        </w:tc>
        <w:tc>
          <w:tcPr>
            <w:tcW w:w="721" w:type="dxa"/>
            <w:vAlign w:val="center"/>
          </w:tcPr>
          <w:p w14:paraId="70E8C85D" w14:textId="77777777" w:rsidR="00000000" w:rsidRDefault="0001688F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2D5B978A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2DD1576F" w14:textId="77777777" w:rsidR="00000000" w:rsidRDefault="0001688F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5314100B" w14:textId="77777777" w:rsidR="00000000" w:rsidRDefault="0001688F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43B86437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gridSpan w:val="2"/>
            <w:vAlign w:val="center"/>
          </w:tcPr>
          <w:p w14:paraId="13E9733E" w14:textId="77777777" w:rsidR="00000000" w:rsidRDefault="0001688F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7DF6BC27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0.4</w:t>
            </w:r>
          </w:p>
        </w:tc>
        <w:tc>
          <w:tcPr>
            <w:tcW w:w="721" w:type="dxa"/>
            <w:vAlign w:val="center"/>
          </w:tcPr>
          <w:p w14:paraId="7D9D31EE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0.1</w:t>
            </w:r>
          </w:p>
        </w:tc>
        <w:tc>
          <w:tcPr>
            <w:tcW w:w="721" w:type="dxa"/>
            <w:vAlign w:val="center"/>
          </w:tcPr>
          <w:p w14:paraId="12916AC7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6FBA1CBF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5" w:type="dxa"/>
            <w:vAlign w:val="center"/>
          </w:tcPr>
          <w:p w14:paraId="51EDBE07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5" w:type="dxa"/>
            <w:vAlign w:val="center"/>
          </w:tcPr>
          <w:p w14:paraId="289FE916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5" w:type="dxa"/>
            <w:vAlign w:val="center"/>
          </w:tcPr>
          <w:p w14:paraId="19BDC2F7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1" w:type="dxa"/>
            <w:gridSpan w:val="2"/>
            <w:vAlign w:val="center"/>
          </w:tcPr>
          <w:p w14:paraId="1FED4CA2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74473161" w14:textId="77777777">
        <w:trPr>
          <w:trHeight w:val="495"/>
          <w:tblHeader/>
          <w:jc w:val="center"/>
        </w:trPr>
        <w:tc>
          <w:tcPr>
            <w:tcW w:w="2815" w:type="dxa"/>
            <w:vAlign w:val="center"/>
          </w:tcPr>
          <w:p w14:paraId="6C9AB478" w14:textId="77777777" w:rsidR="00000000" w:rsidRDefault="0001688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发展心理学</w:t>
            </w:r>
          </w:p>
        </w:tc>
        <w:tc>
          <w:tcPr>
            <w:tcW w:w="721" w:type="dxa"/>
            <w:vAlign w:val="center"/>
          </w:tcPr>
          <w:p w14:paraId="060A43ED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52DC96F7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73986096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37BE590C" w14:textId="77777777" w:rsidR="00000000" w:rsidRDefault="0001688F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1C6AF342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gridSpan w:val="2"/>
            <w:vAlign w:val="center"/>
          </w:tcPr>
          <w:p w14:paraId="4E02F2E8" w14:textId="77777777" w:rsidR="00000000" w:rsidRDefault="0001688F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622D9681" w14:textId="77777777" w:rsidR="00000000" w:rsidRDefault="0001688F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09F3C61B" w14:textId="77777777" w:rsidR="00000000" w:rsidRDefault="0001688F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0.1</w:t>
            </w:r>
          </w:p>
        </w:tc>
        <w:tc>
          <w:tcPr>
            <w:tcW w:w="721" w:type="dxa"/>
            <w:vAlign w:val="center"/>
          </w:tcPr>
          <w:p w14:paraId="6803BB38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72324322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5" w:type="dxa"/>
            <w:vAlign w:val="center"/>
          </w:tcPr>
          <w:p w14:paraId="0D466FDB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5" w:type="dxa"/>
            <w:vAlign w:val="center"/>
          </w:tcPr>
          <w:p w14:paraId="623DEBD0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5" w:type="dxa"/>
            <w:vAlign w:val="center"/>
          </w:tcPr>
          <w:p w14:paraId="7C8C80CC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1" w:type="dxa"/>
            <w:gridSpan w:val="2"/>
            <w:vAlign w:val="center"/>
          </w:tcPr>
          <w:p w14:paraId="35360414" w14:textId="77777777" w:rsidR="00000000" w:rsidRDefault="0001688F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0.1</w:t>
            </w:r>
          </w:p>
        </w:tc>
      </w:tr>
      <w:tr w:rsidR="00000000" w14:paraId="522590B8" w14:textId="77777777">
        <w:trPr>
          <w:trHeight w:val="495"/>
          <w:tblHeader/>
          <w:jc w:val="center"/>
        </w:trPr>
        <w:tc>
          <w:tcPr>
            <w:tcW w:w="2815" w:type="dxa"/>
            <w:vAlign w:val="center"/>
          </w:tcPr>
          <w:p w14:paraId="6A3E4654" w14:textId="77777777" w:rsidR="00000000" w:rsidRDefault="0001688F">
            <w:pPr>
              <w:jc w:val="center"/>
              <w:rPr>
                <w:rFonts w:eastAsia="宋体" w:hint="eastAsia"/>
                <w:b/>
              </w:rPr>
            </w:pPr>
            <w:r>
              <w:rPr>
                <w:rFonts w:hint="eastAsia"/>
                <w:b/>
              </w:rPr>
              <w:t>教育心理学</w:t>
            </w:r>
          </w:p>
        </w:tc>
        <w:tc>
          <w:tcPr>
            <w:tcW w:w="721" w:type="dxa"/>
            <w:vAlign w:val="center"/>
          </w:tcPr>
          <w:p w14:paraId="721CFA86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5CC3EA1A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62F8D85C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7F91375B" w14:textId="77777777" w:rsidR="00000000" w:rsidRDefault="0001688F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01059A85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gridSpan w:val="2"/>
            <w:vAlign w:val="center"/>
          </w:tcPr>
          <w:p w14:paraId="4F05888D" w14:textId="77777777" w:rsidR="00000000" w:rsidRDefault="0001688F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225477D2" w14:textId="77777777" w:rsidR="00000000" w:rsidRDefault="0001688F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1D857621" w14:textId="77777777" w:rsidR="00000000" w:rsidRDefault="0001688F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2411845D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4F0FBC5A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5" w:type="dxa"/>
            <w:vAlign w:val="center"/>
          </w:tcPr>
          <w:p w14:paraId="29B996FF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5" w:type="dxa"/>
            <w:vAlign w:val="center"/>
          </w:tcPr>
          <w:p w14:paraId="4FE2875B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5" w:type="dxa"/>
            <w:vAlign w:val="center"/>
          </w:tcPr>
          <w:p w14:paraId="406F9C47" w14:textId="77777777" w:rsidR="00000000" w:rsidRDefault="0001688F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0.1</w:t>
            </w:r>
          </w:p>
        </w:tc>
        <w:tc>
          <w:tcPr>
            <w:tcW w:w="781" w:type="dxa"/>
            <w:gridSpan w:val="2"/>
            <w:vAlign w:val="center"/>
          </w:tcPr>
          <w:p w14:paraId="14CB310E" w14:textId="77777777" w:rsidR="00000000" w:rsidRDefault="0001688F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 w14:paraId="1640C56D" w14:textId="77777777">
        <w:trPr>
          <w:trHeight w:val="495"/>
          <w:tblHeader/>
          <w:jc w:val="center"/>
        </w:trPr>
        <w:tc>
          <w:tcPr>
            <w:tcW w:w="2815" w:type="dxa"/>
            <w:vAlign w:val="center"/>
          </w:tcPr>
          <w:p w14:paraId="062DCA40" w14:textId="77777777" w:rsidR="00000000" w:rsidRDefault="0001688F">
            <w:pPr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学前教育学</w:t>
            </w:r>
          </w:p>
        </w:tc>
        <w:tc>
          <w:tcPr>
            <w:tcW w:w="721" w:type="dxa"/>
            <w:vAlign w:val="center"/>
          </w:tcPr>
          <w:p w14:paraId="25B49FD7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1D64C37D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3DAC57B8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17AE085C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0A837516" w14:textId="77777777" w:rsidR="00000000" w:rsidRDefault="0001688F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721" w:type="dxa"/>
            <w:gridSpan w:val="2"/>
            <w:vAlign w:val="center"/>
          </w:tcPr>
          <w:p w14:paraId="702F814A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697FEBD7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6B878FF6" w14:textId="77777777" w:rsidR="00000000" w:rsidRDefault="0001688F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0.3</w:t>
            </w:r>
          </w:p>
        </w:tc>
        <w:tc>
          <w:tcPr>
            <w:tcW w:w="721" w:type="dxa"/>
            <w:vAlign w:val="center"/>
          </w:tcPr>
          <w:p w14:paraId="4AAAD00B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15FC239E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5" w:type="dxa"/>
            <w:vAlign w:val="center"/>
          </w:tcPr>
          <w:p w14:paraId="04EF3447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5" w:type="dxa"/>
            <w:vAlign w:val="center"/>
          </w:tcPr>
          <w:p w14:paraId="67B52D08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5" w:type="dxa"/>
            <w:vAlign w:val="center"/>
          </w:tcPr>
          <w:p w14:paraId="2C8D7050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1" w:type="dxa"/>
            <w:gridSpan w:val="2"/>
            <w:vAlign w:val="center"/>
          </w:tcPr>
          <w:p w14:paraId="491A6FD3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0AC1FFE5" w14:textId="77777777">
        <w:trPr>
          <w:trHeight w:val="454"/>
          <w:tblHeader/>
          <w:jc w:val="center"/>
        </w:trPr>
        <w:tc>
          <w:tcPr>
            <w:tcW w:w="2815" w:type="dxa"/>
            <w:vAlign w:val="center"/>
          </w:tcPr>
          <w:p w14:paraId="4DE29CEC" w14:textId="77777777" w:rsidR="00000000" w:rsidRDefault="0001688F">
            <w:pPr>
              <w:spacing w:line="32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学前儿童心理学</w:t>
            </w:r>
          </w:p>
        </w:tc>
        <w:tc>
          <w:tcPr>
            <w:tcW w:w="721" w:type="dxa"/>
            <w:vAlign w:val="center"/>
          </w:tcPr>
          <w:p w14:paraId="09AAD7AA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7A2044A2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42F5FDAD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7211B561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2C683AC8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gridSpan w:val="2"/>
            <w:vAlign w:val="center"/>
          </w:tcPr>
          <w:p w14:paraId="35A3DDE7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6A84B930" w14:textId="77777777" w:rsidR="00000000" w:rsidRDefault="0001688F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00C15137" w14:textId="77777777" w:rsidR="00000000" w:rsidRDefault="0001688F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0.3</w:t>
            </w:r>
          </w:p>
        </w:tc>
        <w:tc>
          <w:tcPr>
            <w:tcW w:w="721" w:type="dxa"/>
            <w:vAlign w:val="center"/>
          </w:tcPr>
          <w:p w14:paraId="1355583D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4C26EAE9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5" w:type="dxa"/>
            <w:vAlign w:val="center"/>
          </w:tcPr>
          <w:p w14:paraId="0C0ECE51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5" w:type="dxa"/>
            <w:vAlign w:val="center"/>
          </w:tcPr>
          <w:p w14:paraId="2F0DB72B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5" w:type="dxa"/>
            <w:vAlign w:val="center"/>
          </w:tcPr>
          <w:p w14:paraId="3C38B9DF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1" w:type="dxa"/>
            <w:gridSpan w:val="2"/>
            <w:vAlign w:val="center"/>
          </w:tcPr>
          <w:p w14:paraId="673F8444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446EA999" w14:textId="77777777">
        <w:trPr>
          <w:trHeight w:val="454"/>
          <w:tblHeader/>
          <w:jc w:val="center"/>
        </w:trPr>
        <w:tc>
          <w:tcPr>
            <w:tcW w:w="2815" w:type="dxa"/>
            <w:vAlign w:val="center"/>
          </w:tcPr>
          <w:p w14:paraId="4F82A9D7" w14:textId="77777777" w:rsidR="00000000" w:rsidRDefault="0001688F">
            <w:pPr>
              <w:spacing w:line="32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幼儿园卫生学</w:t>
            </w:r>
          </w:p>
        </w:tc>
        <w:tc>
          <w:tcPr>
            <w:tcW w:w="721" w:type="dxa"/>
            <w:vAlign w:val="center"/>
          </w:tcPr>
          <w:p w14:paraId="62BA790A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26C26FF7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0C4E2FD3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2E8D6401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0142569B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gridSpan w:val="2"/>
            <w:vAlign w:val="center"/>
          </w:tcPr>
          <w:p w14:paraId="69011C6C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6AAC4A34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6EA79291" w14:textId="77777777" w:rsidR="00000000" w:rsidRDefault="0001688F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0.2</w:t>
            </w:r>
          </w:p>
        </w:tc>
        <w:tc>
          <w:tcPr>
            <w:tcW w:w="721" w:type="dxa"/>
            <w:vAlign w:val="center"/>
          </w:tcPr>
          <w:p w14:paraId="2DAEB12C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21CFBF6D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5" w:type="dxa"/>
            <w:vAlign w:val="center"/>
          </w:tcPr>
          <w:p w14:paraId="39EF754A" w14:textId="77777777" w:rsidR="00000000" w:rsidRDefault="0001688F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5" w:type="dxa"/>
            <w:vAlign w:val="center"/>
          </w:tcPr>
          <w:p w14:paraId="327376AB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0.2</w:t>
            </w:r>
          </w:p>
        </w:tc>
        <w:tc>
          <w:tcPr>
            <w:tcW w:w="1015" w:type="dxa"/>
            <w:vAlign w:val="center"/>
          </w:tcPr>
          <w:p w14:paraId="129C4F59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1" w:type="dxa"/>
            <w:gridSpan w:val="2"/>
            <w:vAlign w:val="center"/>
          </w:tcPr>
          <w:p w14:paraId="119CB8EA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29F1A77E" w14:textId="77777777">
        <w:trPr>
          <w:trHeight w:val="454"/>
          <w:tblHeader/>
          <w:jc w:val="center"/>
        </w:trPr>
        <w:tc>
          <w:tcPr>
            <w:tcW w:w="2815" w:type="dxa"/>
            <w:vAlign w:val="center"/>
          </w:tcPr>
          <w:p w14:paraId="646D1C16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cs="隶书" w:hint="eastAsia"/>
                <w:b/>
                <w:iCs/>
                <w:kern w:val="0"/>
                <w:szCs w:val="21"/>
              </w:rPr>
              <w:t>幼儿园课程</w:t>
            </w:r>
            <w:r>
              <w:rPr>
                <w:rFonts w:ascii="宋体" w:hAnsi="宋体" w:cs="隶书" w:hint="eastAsia"/>
                <w:b/>
                <w:iCs/>
                <w:kern w:val="0"/>
                <w:szCs w:val="21"/>
              </w:rPr>
              <w:t>论</w:t>
            </w:r>
            <w:r>
              <w:rPr>
                <w:rFonts w:ascii="宋体" w:hAnsi="宋体" w:cs="隶书" w:hint="eastAsia"/>
                <w:b/>
                <w:iCs/>
                <w:kern w:val="0"/>
                <w:szCs w:val="21"/>
              </w:rPr>
              <w:t>（</w:t>
            </w:r>
            <w:r>
              <w:rPr>
                <w:rFonts w:ascii="宋体" w:hAnsi="宋体" w:cs="隶书" w:hint="eastAsia"/>
                <w:b/>
                <w:iCs/>
                <w:kern w:val="0"/>
                <w:szCs w:val="21"/>
              </w:rPr>
              <w:t>上</w:t>
            </w:r>
            <w:r>
              <w:rPr>
                <w:rFonts w:ascii="宋体" w:hAnsi="宋体" w:cs="隶书" w:hint="eastAsia"/>
                <w:b/>
                <w:iCs/>
                <w:kern w:val="0"/>
                <w:szCs w:val="21"/>
              </w:rPr>
              <w:t>）</w:t>
            </w:r>
          </w:p>
        </w:tc>
        <w:tc>
          <w:tcPr>
            <w:tcW w:w="721" w:type="dxa"/>
            <w:vAlign w:val="center"/>
          </w:tcPr>
          <w:p w14:paraId="48DB5919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21F5FD82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750B2D81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48DDA06E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79606B75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gridSpan w:val="2"/>
            <w:vAlign w:val="center"/>
          </w:tcPr>
          <w:p w14:paraId="03075CFF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4C874EEB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7DEB749F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4CE5F424" w14:textId="77777777" w:rsidR="00000000" w:rsidRDefault="0001688F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0.35</w:t>
            </w:r>
          </w:p>
        </w:tc>
        <w:tc>
          <w:tcPr>
            <w:tcW w:w="722" w:type="dxa"/>
            <w:vAlign w:val="center"/>
          </w:tcPr>
          <w:p w14:paraId="2CD3F700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5" w:type="dxa"/>
            <w:vAlign w:val="center"/>
          </w:tcPr>
          <w:p w14:paraId="5AB78062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5" w:type="dxa"/>
            <w:vAlign w:val="center"/>
          </w:tcPr>
          <w:p w14:paraId="4CC51115" w14:textId="77777777" w:rsidR="00000000" w:rsidRDefault="0001688F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0.3</w:t>
            </w:r>
          </w:p>
        </w:tc>
        <w:tc>
          <w:tcPr>
            <w:tcW w:w="1015" w:type="dxa"/>
            <w:vAlign w:val="center"/>
          </w:tcPr>
          <w:p w14:paraId="3F2D3888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1" w:type="dxa"/>
            <w:gridSpan w:val="2"/>
            <w:vAlign w:val="center"/>
          </w:tcPr>
          <w:p w14:paraId="44DE9472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36630D17" w14:textId="77777777">
        <w:trPr>
          <w:trHeight w:val="454"/>
          <w:tblHeader/>
          <w:jc w:val="center"/>
        </w:trPr>
        <w:tc>
          <w:tcPr>
            <w:tcW w:w="2815" w:type="dxa"/>
            <w:vAlign w:val="center"/>
          </w:tcPr>
          <w:p w14:paraId="36B34A97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cs="隶书" w:hint="eastAsia"/>
                <w:b/>
                <w:iCs/>
                <w:kern w:val="0"/>
                <w:szCs w:val="21"/>
              </w:rPr>
              <w:t>幼儿园课程</w:t>
            </w:r>
            <w:r>
              <w:rPr>
                <w:rFonts w:ascii="宋体" w:hAnsi="宋体" w:cs="隶书" w:hint="eastAsia"/>
                <w:b/>
                <w:iCs/>
                <w:kern w:val="0"/>
                <w:szCs w:val="21"/>
              </w:rPr>
              <w:t>论</w:t>
            </w:r>
            <w:r>
              <w:rPr>
                <w:rFonts w:ascii="宋体" w:hAnsi="宋体" w:cs="隶书" w:hint="eastAsia"/>
                <w:b/>
                <w:iCs/>
                <w:kern w:val="0"/>
                <w:szCs w:val="21"/>
              </w:rPr>
              <w:t>（</w:t>
            </w:r>
            <w:r>
              <w:rPr>
                <w:rFonts w:ascii="宋体" w:hAnsi="宋体" w:cs="隶书" w:hint="eastAsia"/>
                <w:b/>
                <w:iCs/>
                <w:kern w:val="0"/>
                <w:szCs w:val="21"/>
              </w:rPr>
              <w:t>下</w:t>
            </w:r>
            <w:r>
              <w:rPr>
                <w:rFonts w:ascii="宋体" w:hAnsi="宋体" w:cs="隶书" w:hint="eastAsia"/>
                <w:b/>
                <w:iCs/>
                <w:kern w:val="0"/>
                <w:szCs w:val="21"/>
              </w:rPr>
              <w:t>）</w:t>
            </w:r>
          </w:p>
        </w:tc>
        <w:tc>
          <w:tcPr>
            <w:tcW w:w="721" w:type="dxa"/>
            <w:vAlign w:val="center"/>
          </w:tcPr>
          <w:p w14:paraId="17415714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40B65409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2DC2B8D5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22399BDF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171D8159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gridSpan w:val="2"/>
            <w:vAlign w:val="center"/>
          </w:tcPr>
          <w:p w14:paraId="61F7E3CF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7DEB6A0A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4B500CC6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5906ED9B" w14:textId="77777777" w:rsidR="00000000" w:rsidRDefault="0001688F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0.</w:t>
            </w:r>
            <w:r>
              <w:rPr>
                <w:rFonts w:ascii="宋体" w:eastAsia="宋体" w:hAnsi="宋体" w:hint="eastAsia"/>
                <w:szCs w:val="21"/>
              </w:rPr>
              <w:t>35</w:t>
            </w:r>
          </w:p>
        </w:tc>
        <w:tc>
          <w:tcPr>
            <w:tcW w:w="722" w:type="dxa"/>
            <w:vAlign w:val="center"/>
          </w:tcPr>
          <w:p w14:paraId="79D63FCD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5" w:type="dxa"/>
            <w:vAlign w:val="center"/>
          </w:tcPr>
          <w:p w14:paraId="2B5A9C47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5" w:type="dxa"/>
            <w:vAlign w:val="center"/>
          </w:tcPr>
          <w:p w14:paraId="4E2A0C8F" w14:textId="77777777" w:rsidR="00000000" w:rsidRDefault="0001688F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0.3</w:t>
            </w:r>
          </w:p>
        </w:tc>
        <w:tc>
          <w:tcPr>
            <w:tcW w:w="1015" w:type="dxa"/>
            <w:vAlign w:val="center"/>
          </w:tcPr>
          <w:p w14:paraId="3E30AFB4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1" w:type="dxa"/>
            <w:gridSpan w:val="2"/>
            <w:vAlign w:val="center"/>
          </w:tcPr>
          <w:p w14:paraId="6CD1597D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292C206C" w14:textId="77777777">
        <w:trPr>
          <w:trHeight w:val="454"/>
          <w:tblHeader/>
          <w:jc w:val="center"/>
        </w:trPr>
        <w:tc>
          <w:tcPr>
            <w:tcW w:w="2815" w:type="dxa"/>
            <w:vAlign w:val="center"/>
          </w:tcPr>
          <w:p w14:paraId="10FA0ECA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cs="隶书" w:hint="eastAsia"/>
                <w:b/>
                <w:iCs/>
                <w:kern w:val="0"/>
                <w:szCs w:val="21"/>
              </w:rPr>
              <w:t>幼儿游戏与指导</w:t>
            </w:r>
          </w:p>
        </w:tc>
        <w:tc>
          <w:tcPr>
            <w:tcW w:w="721" w:type="dxa"/>
            <w:vAlign w:val="center"/>
          </w:tcPr>
          <w:p w14:paraId="64161048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3D7B7D23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457C7F88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543559C0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1DC0F052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gridSpan w:val="2"/>
            <w:vAlign w:val="center"/>
          </w:tcPr>
          <w:p w14:paraId="0DD03DE7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08E37EAB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1A7F1EFF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19D4CAF2" w14:textId="77777777" w:rsidR="00000000" w:rsidRDefault="0001688F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0.3</w:t>
            </w:r>
          </w:p>
        </w:tc>
        <w:tc>
          <w:tcPr>
            <w:tcW w:w="722" w:type="dxa"/>
            <w:vAlign w:val="center"/>
          </w:tcPr>
          <w:p w14:paraId="137A6322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5" w:type="dxa"/>
            <w:vAlign w:val="center"/>
          </w:tcPr>
          <w:p w14:paraId="5939D230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5" w:type="dxa"/>
            <w:vAlign w:val="center"/>
          </w:tcPr>
          <w:p w14:paraId="1A41562E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5" w:type="dxa"/>
            <w:vAlign w:val="center"/>
          </w:tcPr>
          <w:p w14:paraId="5793D4E9" w14:textId="77777777" w:rsidR="00000000" w:rsidRDefault="0001688F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0.7</w:t>
            </w:r>
          </w:p>
        </w:tc>
        <w:tc>
          <w:tcPr>
            <w:tcW w:w="781" w:type="dxa"/>
            <w:gridSpan w:val="2"/>
            <w:vAlign w:val="center"/>
          </w:tcPr>
          <w:p w14:paraId="5D5BE34E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7BCBAF9C" w14:textId="77777777">
        <w:trPr>
          <w:trHeight w:val="454"/>
          <w:tblHeader/>
          <w:jc w:val="center"/>
        </w:trPr>
        <w:tc>
          <w:tcPr>
            <w:tcW w:w="2815" w:type="dxa"/>
            <w:vAlign w:val="center"/>
          </w:tcPr>
          <w:p w14:paraId="1CE49718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cs="隶书" w:hint="eastAsia"/>
                <w:b/>
                <w:iCs/>
                <w:kern w:val="0"/>
                <w:szCs w:val="21"/>
              </w:rPr>
              <w:lastRenderedPageBreak/>
              <w:t>儿童行为观察与分析</w:t>
            </w:r>
          </w:p>
        </w:tc>
        <w:tc>
          <w:tcPr>
            <w:tcW w:w="721" w:type="dxa"/>
            <w:vAlign w:val="center"/>
          </w:tcPr>
          <w:p w14:paraId="08852E9E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785A0E08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31D9304F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741F13A6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6741B60C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gridSpan w:val="2"/>
            <w:vAlign w:val="center"/>
          </w:tcPr>
          <w:p w14:paraId="5EF1D62E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7EB28B28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229185AE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43C21956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0852C9C5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5" w:type="dxa"/>
            <w:vAlign w:val="center"/>
          </w:tcPr>
          <w:p w14:paraId="6B132FA7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5" w:type="dxa"/>
            <w:vAlign w:val="center"/>
          </w:tcPr>
          <w:p w14:paraId="5A18167F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5" w:type="dxa"/>
            <w:vAlign w:val="center"/>
          </w:tcPr>
          <w:p w14:paraId="6923F7A7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1" w:type="dxa"/>
            <w:gridSpan w:val="2"/>
            <w:vAlign w:val="center"/>
          </w:tcPr>
          <w:p w14:paraId="23E0A2A1" w14:textId="77777777" w:rsidR="00000000" w:rsidRDefault="0001688F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0.5</w:t>
            </w:r>
          </w:p>
        </w:tc>
      </w:tr>
      <w:tr w:rsidR="00000000" w14:paraId="542A3EE2" w14:textId="77777777">
        <w:trPr>
          <w:trHeight w:val="454"/>
          <w:tblHeader/>
          <w:jc w:val="center"/>
        </w:trPr>
        <w:tc>
          <w:tcPr>
            <w:tcW w:w="2815" w:type="dxa"/>
            <w:vAlign w:val="center"/>
          </w:tcPr>
          <w:p w14:paraId="501CEB8E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cs="隶书" w:hint="eastAsia"/>
                <w:b/>
                <w:iCs/>
                <w:kern w:val="0"/>
                <w:szCs w:val="21"/>
              </w:rPr>
              <w:t>学前教育评价</w:t>
            </w:r>
          </w:p>
        </w:tc>
        <w:tc>
          <w:tcPr>
            <w:tcW w:w="721" w:type="dxa"/>
            <w:vAlign w:val="center"/>
          </w:tcPr>
          <w:p w14:paraId="00859868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20347DE3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18CE3879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3A59321E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0AE474EB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gridSpan w:val="2"/>
            <w:vAlign w:val="center"/>
          </w:tcPr>
          <w:p w14:paraId="7966063A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5A09DB60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4731D8E7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5E5AE664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60456750" w14:textId="77777777" w:rsidR="00000000" w:rsidRDefault="0001688F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0.4</w:t>
            </w:r>
          </w:p>
        </w:tc>
        <w:tc>
          <w:tcPr>
            <w:tcW w:w="955" w:type="dxa"/>
            <w:vAlign w:val="center"/>
          </w:tcPr>
          <w:p w14:paraId="619951DC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5" w:type="dxa"/>
            <w:vAlign w:val="center"/>
          </w:tcPr>
          <w:p w14:paraId="51E6510B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5" w:type="dxa"/>
            <w:vAlign w:val="center"/>
          </w:tcPr>
          <w:p w14:paraId="0BBFF0F6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1" w:type="dxa"/>
            <w:gridSpan w:val="2"/>
            <w:vAlign w:val="center"/>
          </w:tcPr>
          <w:p w14:paraId="5D8BB84D" w14:textId="77777777" w:rsidR="00000000" w:rsidRDefault="0001688F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0.4</w:t>
            </w:r>
          </w:p>
        </w:tc>
      </w:tr>
      <w:tr w:rsidR="00000000" w14:paraId="39437B01" w14:textId="77777777">
        <w:trPr>
          <w:trHeight w:val="454"/>
          <w:tblHeader/>
          <w:jc w:val="center"/>
        </w:trPr>
        <w:tc>
          <w:tcPr>
            <w:tcW w:w="2815" w:type="dxa"/>
            <w:vAlign w:val="center"/>
          </w:tcPr>
          <w:p w14:paraId="73BB46EE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eastAsia="宋体" w:hAnsi="宋体" w:cs="隶书" w:hint="eastAsia"/>
                <w:b/>
                <w:kern w:val="0"/>
                <w:szCs w:val="21"/>
                <w:lang w:bidi="ar"/>
              </w:rPr>
              <w:t>乐理视唱</w:t>
            </w:r>
          </w:p>
        </w:tc>
        <w:tc>
          <w:tcPr>
            <w:tcW w:w="721" w:type="dxa"/>
            <w:vAlign w:val="center"/>
          </w:tcPr>
          <w:p w14:paraId="729D08B3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0D63BF21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46A81175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38B27F62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32CDB030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gridSpan w:val="2"/>
            <w:vAlign w:val="center"/>
          </w:tcPr>
          <w:p w14:paraId="17ECF642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78B00D20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14F48BF3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04A99E8E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7A3466AE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5" w:type="dxa"/>
            <w:vAlign w:val="center"/>
          </w:tcPr>
          <w:p w14:paraId="47540AC9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5" w:type="dxa"/>
            <w:vAlign w:val="center"/>
          </w:tcPr>
          <w:p w14:paraId="7E2E984F" w14:textId="77777777" w:rsidR="00000000" w:rsidRDefault="0001688F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0.1</w:t>
            </w:r>
          </w:p>
        </w:tc>
        <w:tc>
          <w:tcPr>
            <w:tcW w:w="1015" w:type="dxa"/>
            <w:vAlign w:val="center"/>
          </w:tcPr>
          <w:p w14:paraId="5C95FFFD" w14:textId="77777777" w:rsidR="00000000" w:rsidRDefault="0001688F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0.1</w:t>
            </w:r>
          </w:p>
        </w:tc>
        <w:tc>
          <w:tcPr>
            <w:tcW w:w="781" w:type="dxa"/>
            <w:gridSpan w:val="2"/>
            <w:vAlign w:val="center"/>
          </w:tcPr>
          <w:p w14:paraId="018A7F54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44B6FE13" w14:textId="77777777">
        <w:trPr>
          <w:trHeight w:val="454"/>
          <w:tblHeader/>
          <w:jc w:val="center"/>
        </w:trPr>
        <w:tc>
          <w:tcPr>
            <w:tcW w:w="2815" w:type="dxa"/>
            <w:vAlign w:val="center"/>
          </w:tcPr>
          <w:p w14:paraId="6CD2A5C3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eastAsia="宋体" w:hAnsi="宋体" w:cs="隶书" w:hint="eastAsia"/>
                <w:b/>
                <w:kern w:val="0"/>
                <w:szCs w:val="21"/>
                <w:lang w:bidi="ar"/>
              </w:rPr>
              <w:t>绘画（一）</w:t>
            </w:r>
          </w:p>
        </w:tc>
        <w:tc>
          <w:tcPr>
            <w:tcW w:w="721" w:type="dxa"/>
            <w:vAlign w:val="center"/>
          </w:tcPr>
          <w:p w14:paraId="682E0B52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49752EC4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2F8FF736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410B9C92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75827197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gridSpan w:val="2"/>
            <w:vAlign w:val="center"/>
          </w:tcPr>
          <w:p w14:paraId="284CA4EB" w14:textId="77777777" w:rsidR="00000000" w:rsidRDefault="0001688F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0.2</w:t>
            </w:r>
          </w:p>
        </w:tc>
        <w:tc>
          <w:tcPr>
            <w:tcW w:w="721" w:type="dxa"/>
            <w:vAlign w:val="center"/>
          </w:tcPr>
          <w:p w14:paraId="1F5F96FA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312FB2DD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0DED8B0D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6CFC1F20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5" w:type="dxa"/>
            <w:vAlign w:val="center"/>
          </w:tcPr>
          <w:p w14:paraId="1F4311AD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5" w:type="dxa"/>
            <w:vAlign w:val="center"/>
          </w:tcPr>
          <w:p w14:paraId="6B09E7D9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5" w:type="dxa"/>
            <w:vAlign w:val="center"/>
          </w:tcPr>
          <w:p w14:paraId="76104D0A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1" w:type="dxa"/>
            <w:gridSpan w:val="2"/>
            <w:vAlign w:val="center"/>
          </w:tcPr>
          <w:p w14:paraId="6A687756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24CF7F59" w14:textId="77777777">
        <w:trPr>
          <w:trHeight w:val="454"/>
          <w:tblHeader/>
          <w:jc w:val="center"/>
        </w:trPr>
        <w:tc>
          <w:tcPr>
            <w:tcW w:w="2815" w:type="dxa"/>
            <w:vAlign w:val="center"/>
          </w:tcPr>
          <w:p w14:paraId="3B3E04F5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eastAsia="宋体" w:hAnsi="宋体" w:cs="隶书" w:hint="eastAsia"/>
                <w:b/>
                <w:kern w:val="0"/>
                <w:szCs w:val="21"/>
                <w:lang w:bidi="ar"/>
              </w:rPr>
              <w:t>钢琴（一）</w:t>
            </w:r>
          </w:p>
        </w:tc>
        <w:tc>
          <w:tcPr>
            <w:tcW w:w="721" w:type="dxa"/>
            <w:vAlign w:val="center"/>
          </w:tcPr>
          <w:p w14:paraId="5550ED9D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1CB88C3C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6EE8985C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6C29F4F5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20A75ECE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gridSpan w:val="2"/>
            <w:vAlign w:val="center"/>
          </w:tcPr>
          <w:p w14:paraId="4FECCBCB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4A53051C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6DF7DF42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593CC9E1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0C19B3F4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5" w:type="dxa"/>
            <w:vAlign w:val="center"/>
          </w:tcPr>
          <w:p w14:paraId="51194ABE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5" w:type="dxa"/>
            <w:vAlign w:val="center"/>
          </w:tcPr>
          <w:p w14:paraId="52553037" w14:textId="77777777" w:rsidR="00000000" w:rsidRDefault="0001688F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0.1</w:t>
            </w:r>
          </w:p>
        </w:tc>
        <w:tc>
          <w:tcPr>
            <w:tcW w:w="1015" w:type="dxa"/>
            <w:vAlign w:val="center"/>
          </w:tcPr>
          <w:p w14:paraId="29279BFA" w14:textId="77777777" w:rsidR="00000000" w:rsidRDefault="0001688F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0.1</w:t>
            </w:r>
          </w:p>
        </w:tc>
        <w:tc>
          <w:tcPr>
            <w:tcW w:w="781" w:type="dxa"/>
            <w:gridSpan w:val="2"/>
            <w:vAlign w:val="center"/>
          </w:tcPr>
          <w:p w14:paraId="6F97922B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1CDC8762" w14:textId="77777777">
        <w:trPr>
          <w:trHeight w:val="454"/>
          <w:tblHeader/>
          <w:jc w:val="center"/>
        </w:trPr>
        <w:tc>
          <w:tcPr>
            <w:tcW w:w="2815" w:type="dxa"/>
            <w:vAlign w:val="center"/>
          </w:tcPr>
          <w:p w14:paraId="47553965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/>
                <w:b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隶书" w:hint="eastAsia"/>
                <w:b/>
                <w:kern w:val="0"/>
                <w:szCs w:val="21"/>
                <w:lang w:bidi="ar"/>
              </w:rPr>
              <w:t>基础实践（三）</w:t>
            </w:r>
          </w:p>
        </w:tc>
        <w:tc>
          <w:tcPr>
            <w:tcW w:w="721" w:type="dxa"/>
            <w:vAlign w:val="center"/>
          </w:tcPr>
          <w:p w14:paraId="2B87BD25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11700C09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128A75B6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64D282AF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7AEC5CEC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gridSpan w:val="2"/>
            <w:vAlign w:val="center"/>
          </w:tcPr>
          <w:p w14:paraId="58B5B268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4D8A368B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4A5B4883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2AF9B783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4901E1F9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5" w:type="dxa"/>
            <w:vAlign w:val="center"/>
          </w:tcPr>
          <w:p w14:paraId="6846EEF0" w14:textId="77777777" w:rsidR="00000000" w:rsidRDefault="0001688F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0.4</w:t>
            </w:r>
          </w:p>
        </w:tc>
        <w:tc>
          <w:tcPr>
            <w:tcW w:w="855" w:type="dxa"/>
            <w:vAlign w:val="center"/>
          </w:tcPr>
          <w:p w14:paraId="04495318" w14:textId="77777777" w:rsidR="00000000" w:rsidRDefault="0001688F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15" w:type="dxa"/>
            <w:vAlign w:val="center"/>
          </w:tcPr>
          <w:p w14:paraId="0C057466" w14:textId="77777777" w:rsidR="00000000" w:rsidRDefault="0001688F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81" w:type="dxa"/>
            <w:gridSpan w:val="2"/>
            <w:vAlign w:val="center"/>
          </w:tcPr>
          <w:p w14:paraId="484F14C4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5CFBD6F3" w14:textId="77777777">
        <w:trPr>
          <w:trHeight w:val="454"/>
          <w:tblHeader/>
          <w:jc w:val="center"/>
        </w:trPr>
        <w:tc>
          <w:tcPr>
            <w:tcW w:w="2815" w:type="dxa"/>
            <w:vAlign w:val="center"/>
          </w:tcPr>
          <w:p w14:paraId="53428ED2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b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隶书" w:hint="eastAsia"/>
                <w:b/>
                <w:kern w:val="0"/>
                <w:szCs w:val="21"/>
                <w:lang w:bidi="ar"/>
              </w:rPr>
              <w:t>基础实践（四）</w:t>
            </w:r>
          </w:p>
        </w:tc>
        <w:tc>
          <w:tcPr>
            <w:tcW w:w="721" w:type="dxa"/>
            <w:vAlign w:val="center"/>
          </w:tcPr>
          <w:p w14:paraId="3B6DEE6C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036080CD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2839EA9A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50E9DD47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36DAC3A3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gridSpan w:val="2"/>
            <w:vAlign w:val="center"/>
          </w:tcPr>
          <w:p w14:paraId="01900BB3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0E1D9072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1F3B24A8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3AFA0BB3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259F98E0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5" w:type="dxa"/>
            <w:vAlign w:val="center"/>
          </w:tcPr>
          <w:p w14:paraId="76B88610" w14:textId="77777777" w:rsidR="00000000" w:rsidRDefault="0001688F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0.6</w:t>
            </w:r>
          </w:p>
        </w:tc>
        <w:tc>
          <w:tcPr>
            <w:tcW w:w="855" w:type="dxa"/>
            <w:vAlign w:val="center"/>
          </w:tcPr>
          <w:p w14:paraId="1FFC18F6" w14:textId="77777777" w:rsidR="00000000" w:rsidRDefault="0001688F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15" w:type="dxa"/>
            <w:vAlign w:val="center"/>
          </w:tcPr>
          <w:p w14:paraId="255666AB" w14:textId="77777777" w:rsidR="00000000" w:rsidRDefault="0001688F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81" w:type="dxa"/>
            <w:gridSpan w:val="2"/>
            <w:vAlign w:val="center"/>
          </w:tcPr>
          <w:p w14:paraId="7EAD64AA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1EF76094" w14:textId="77777777">
        <w:trPr>
          <w:trHeight w:val="454"/>
          <w:tblHeader/>
          <w:jc w:val="center"/>
        </w:trPr>
        <w:tc>
          <w:tcPr>
            <w:tcW w:w="2815" w:type="dxa"/>
            <w:vAlign w:val="center"/>
          </w:tcPr>
          <w:p w14:paraId="44721898" w14:textId="77777777" w:rsidR="00000000" w:rsidRDefault="0001688F">
            <w:pPr>
              <w:jc w:val="center"/>
              <w:rPr>
                <w:rFonts w:ascii="宋体" w:eastAsia="宋体" w:hAnsi="宋体" w:cs="宋体" w:hint="eastAsia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应用实践</w:t>
            </w:r>
          </w:p>
        </w:tc>
        <w:tc>
          <w:tcPr>
            <w:tcW w:w="721" w:type="dxa"/>
            <w:vAlign w:val="center"/>
          </w:tcPr>
          <w:p w14:paraId="682663C5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23CE73A1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4236B304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477E7DE3" w14:textId="77777777" w:rsidR="00000000" w:rsidRDefault="0001688F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0.3</w:t>
            </w:r>
          </w:p>
        </w:tc>
        <w:tc>
          <w:tcPr>
            <w:tcW w:w="722" w:type="dxa"/>
            <w:vAlign w:val="center"/>
          </w:tcPr>
          <w:p w14:paraId="5AB05AB6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gridSpan w:val="2"/>
            <w:vAlign w:val="center"/>
          </w:tcPr>
          <w:p w14:paraId="3A94CB83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795040CB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16D2B4A5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2C68CC06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4B67D0DB" w14:textId="77777777" w:rsidR="00000000" w:rsidRDefault="0001688F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0.6</w:t>
            </w:r>
          </w:p>
        </w:tc>
        <w:tc>
          <w:tcPr>
            <w:tcW w:w="955" w:type="dxa"/>
            <w:vAlign w:val="center"/>
          </w:tcPr>
          <w:p w14:paraId="68C430C1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5" w:type="dxa"/>
            <w:vAlign w:val="center"/>
          </w:tcPr>
          <w:p w14:paraId="498F5C17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5" w:type="dxa"/>
            <w:vAlign w:val="center"/>
          </w:tcPr>
          <w:p w14:paraId="1BCCC17D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1" w:type="dxa"/>
            <w:gridSpan w:val="2"/>
            <w:vAlign w:val="center"/>
          </w:tcPr>
          <w:p w14:paraId="192797CD" w14:textId="77777777" w:rsidR="00000000" w:rsidRDefault="0001688F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</w:tr>
    </w:tbl>
    <w:p w14:paraId="1340BDB9" w14:textId="77777777" w:rsidR="00000000" w:rsidRDefault="0001688F">
      <w:pPr>
        <w:spacing w:line="360" w:lineRule="auto"/>
        <w:ind w:firstLineChars="200" w:firstLine="420"/>
        <w:rPr>
          <w:rFonts w:ascii="宋体" w:hAnsi="宋体" w:hint="eastAsia"/>
          <w:bCs/>
          <w:szCs w:val="21"/>
        </w:rPr>
      </w:pPr>
    </w:p>
    <w:p w14:paraId="35BB1F46" w14:textId="77777777" w:rsidR="00000000" w:rsidRDefault="0001688F">
      <w:pPr>
        <w:jc w:val="center"/>
        <w:rPr>
          <w:rFonts w:ascii="黑体" w:eastAsia="黑体" w:hAnsi="黑体" w:hint="eastAsia"/>
          <w:b/>
          <w:sz w:val="22"/>
          <w:szCs w:val="21"/>
        </w:rPr>
      </w:pPr>
    </w:p>
    <w:p w14:paraId="66AB9BB1" w14:textId="77777777" w:rsidR="00000000" w:rsidRDefault="0001688F">
      <w:pPr>
        <w:jc w:val="center"/>
        <w:rPr>
          <w:rFonts w:ascii="黑体" w:eastAsia="黑体" w:hAnsi="黑体" w:hint="eastAsia"/>
          <w:b/>
          <w:sz w:val="22"/>
          <w:szCs w:val="21"/>
        </w:rPr>
      </w:pPr>
    </w:p>
    <w:p w14:paraId="6080B848" w14:textId="77777777" w:rsidR="00000000" w:rsidRDefault="0001688F">
      <w:pPr>
        <w:jc w:val="center"/>
        <w:rPr>
          <w:rFonts w:ascii="黑体" w:eastAsia="黑体" w:hAnsi="黑体" w:hint="eastAsia"/>
          <w:b/>
          <w:sz w:val="22"/>
          <w:szCs w:val="21"/>
        </w:rPr>
      </w:pPr>
    </w:p>
    <w:p w14:paraId="452A79F9" w14:textId="77777777" w:rsidR="00000000" w:rsidRDefault="0001688F">
      <w:pPr>
        <w:jc w:val="center"/>
        <w:rPr>
          <w:rFonts w:ascii="黑体" w:eastAsia="黑体" w:hAnsi="黑体" w:hint="eastAsia"/>
          <w:b/>
          <w:sz w:val="22"/>
          <w:szCs w:val="21"/>
        </w:rPr>
      </w:pPr>
    </w:p>
    <w:p w14:paraId="09961ACE" w14:textId="77777777" w:rsidR="00000000" w:rsidRDefault="0001688F">
      <w:pPr>
        <w:jc w:val="center"/>
        <w:rPr>
          <w:rFonts w:ascii="黑体" w:eastAsia="黑体" w:hAnsi="黑体" w:hint="eastAsia"/>
          <w:b/>
          <w:sz w:val="22"/>
          <w:szCs w:val="21"/>
        </w:rPr>
      </w:pPr>
    </w:p>
    <w:p w14:paraId="5E8F000A" w14:textId="77777777" w:rsidR="00000000" w:rsidRDefault="0001688F">
      <w:pPr>
        <w:jc w:val="center"/>
        <w:rPr>
          <w:rFonts w:ascii="黑体" w:eastAsia="黑体" w:hAnsi="黑体" w:hint="eastAsia"/>
          <w:b/>
          <w:sz w:val="22"/>
          <w:szCs w:val="21"/>
        </w:rPr>
      </w:pPr>
    </w:p>
    <w:p w14:paraId="2F016A1B" w14:textId="77777777" w:rsidR="00000000" w:rsidRDefault="0001688F">
      <w:pPr>
        <w:jc w:val="center"/>
        <w:rPr>
          <w:rFonts w:ascii="黑体" w:eastAsia="黑体" w:hAnsi="黑体" w:hint="eastAsia"/>
          <w:b/>
          <w:sz w:val="22"/>
          <w:szCs w:val="21"/>
        </w:rPr>
      </w:pPr>
    </w:p>
    <w:p w14:paraId="64506BEB" w14:textId="77777777" w:rsidR="00000000" w:rsidRDefault="0001688F">
      <w:pPr>
        <w:jc w:val="center"/>
        <w:rPr>
          <w:rFonts w:ascii="黑体" w:eastAsia="黑体" w:hAnsi="黑体" w:hint="eastAsia"/>
          <w:b/>
          <w:sz w:val="22"/>
          <w:szCs w:val="21"/>
        </w:rPr>
      </w:pPr>
    </w:p>
    <w:p w14:paraId="7C48F59A" w14:textId="77777777" w:rsidR="00000000" w:rsidRDefault="0001688F">
      <w:pPr>
        <w:jc w:val="center"/>
        <w:rPr>
          <w:rFonts w:ascii="宋体" w:hAnsi="宋体" w:hint="eastAsia"/>
          <w:bCs/>
          <w:szCs w:val="21"/>
        </w:rPr>
      </w:pPr>
      <w:r>
        <w:rPr>
          <w:rFonts w:ascii="黑体" w:eastAsia="黑体" w:hAnsi="黑体" w:hint="eastAsia"/>
          <w:b/>
          <w:sz w:val="22"/>
          <w:szCs w:val="21"/>
        </w:rPr>
        <w:t>表</w:t>
      </w:r>
      <w:r>
        <w:rPr>
          <w:rFonts w:ascii="黑体" w:eastAsia="黑体" w:hAnsi="黑体" w:hint="eastAsia"/>
          <w:b/>
          <w:sz w:val="22"/>
          <w:szCs w:val="21"/>
        </w:rPr>
        <w:t>7</w:t>
      </w:r>
      <w:r>
        <w:rPr>
          <w:rFonts w:ascii="黑体" w:eastAsia="黑体" w:hAnsi="黑体" w:hint="eastAsia"/>
          <w:b/>
          <w:sz w:val="22"/>
          <w:szCs w:val="21"/>
        </w:rPr>
        <w:t>-</w:t>
      </w:r>
      <w:r>
        <w:rPr>
          <w:rFonts w:ascii="黑体" w:eastAsia="黑体" w:hAnsi="黑体"/>
          <w:b/>
          <w:sz w:val="22"/>
          <w:szCs w:val="21"/>
        </w:rPr>
        <w:t>2</w:t>
      </w:r>
      <w:r>
        <w:rPr>
          <w:rFonts w:ascii="黑体" w:eastAsia="黑体" w:hAnsi="黑体" w:hint="eastAsia"/>
          <w:b/>
          <w:sz w:val="22"/>
          <w:szCs w:val="21"/>
        </w:rPr>
        <w:t xml:space="preserve"> </w:t>
      </w:r>
      <w:r>
        <w:rPr>
          <w:rFonts w:ascii="黑体" w:eastAsia="黑体" w:hAnsi="黑体" w:hint="eastAsia"/>
          <w:b/>
          <w:sz w:val="22"/>
          <w:szCs w:val="21"/>
        </w:rPr>
        <w:t>课程</w:t>
      </w:r>
      <w:r>
        <w:rPr>
          <w:rFonts w:ascii="黑体" w:eastAsia="黑体" w:hAnsi="黑体"/>
          <w:b/>
          <w:sz w:val="22"/>
          <w:szCs w:val="21"/>
        </w:rPr>
        <w:t>对毕业要求的支撑强度权重</w:t>
      </w:r>
      <w:r>
        <w:rPr>
          <w:rFonts w:ascii="黑体" w:eastAsia="黑体" w:hAnsi="黑体" w:hint="eastAsia"/>
          <w:b/>
          <w:sz w:val="22"/>
          <w:szCs w:val="21"/>
        </w:rPr>
        <w:t>（学会育人</w:t>
      </w:r>
      <w:r>
        <w:rPr>
          <w:rFonts w:ascii="黑体" w:eastAsia="黑体" w:hAnsi="黑体"/>
          <w:b/>
          <w:sz w:val="22"/>
          <w:szCs w:val="21"/>
        </w:rPr>
        <w:t>、学会</w:t>
      </w:r>
      <w:r>
        <w:rPr>
          <w:rFonts w:ascii="黑体" w:eastAsia="黑体" w:hAnsi="黑体" w:hint="eastAsia"/>
          <w:b/>
          <w:sz w:val="22"/>
          <w:szCs w:val="21"/>
        </w:rPr>
        <w:t>发展）</w:t>
      </w:r>
    </w:p>
    <w:p w14:paraId="16030FFB" w14:textId="77777777" w:rsidR="00000000" w:rsidRDefault="0001688F">
      <w:pPr>
        <w:spacing w:line="360" w:lineRule="auto"/>
        <w:ind w:firstLineChars="200" w:firstLine="420"/>
        <w:rPr>
          <w:rFonts w:ascii="宋体" w:hAnsi="宋体" w:hint="eastAsia"/>
          <w:bCs/>
          <w:szCs w:val="21"/>
        </w:rPr>
      </w:pPr>
    </w:p>
    <w:tbl>
      <w:tblPr>
        <w:tblW w:w="10511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2011"/>
        <w:gridCol w:w="652"/>
        <w:gridCol w:w="652"/>
        <w:gridCol w:w="654"/>
        <w:gridCol w:w="655"/>
        <w:gridCol w:w="653"/>
        <w:gridCol w:w="661"/>
        <w:gridCol w:w="655"/>
        <w:gridCol w:w="656"/>
        <w:gridCol w:w="656"/>
        <w:gridCol w:w="831"/>
        <w:gridCol w:w="865"/>
        <w:gridCol w:w="910"/>
      </w:tblGrid>
      <w:tr w:rsidR="00000000" w14:paraId="5C0F8B22" w14:textId="77777777">
        <w:trPr>
          <w:trHeight w:val="454"/>
          <w:tblHeader/>
          <w:jc w:val="center"/>
        </w:trPr>
        <w:tc>
          <w:tcPr>
            <w:tcW w:w="2011" w:type="dxa"/>
            <w:vMerge w:val="restart"/>
            <w:vAlign w:val="center"/>
          </w:tcPr>
          <w:p w14:paraId="0E88CD8E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课程名称</w:t>
            </w:r>
          </w:p>
        </w:tc>
        <w:tc>
          <w:tcPr>
            <w:tcW w:w="8500" w:type="dxa"/>
            <w:gridSpan w:val="12"/>
            <w:vAlign w:val="center"/>
          </w:tcPr>
          <w:p w14:paraId="31426AFF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毕业要求</w:t>
            </w:r>
          </w:p>
        </w:tc>
      </w:tr>
      <w:tr w:rsidR="00000000" w14:paraId="7FA78822" w14:textId="77777777">
        <w:trPr>
          <w:trHeight w:val="454"/>
          <w:tblHeader/>
          <w:jc w:val="center"/>
        </w:trPr>
        <w:tc>
          <w:tcPr>
            <w:tcW w:w="2011" w:type="dxa"/>
            <w:vMerge/>
            <w:vAlign w:val="center"/>
          </w:tcPr>
          <w:p w14:paraId="5B5970AA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3927" w:type="dxa"/>
            <w:gridSpan w:val="6"/>
            <w:vAlign w:val="center"/>
          </w:tcPr>
          <w:p w14:paraId="11441762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学会育人</w:t>
            </w:r>
          </w:p>
        </w:tc>
        <w:tc>
          <w:tcPr>
            <w:tcW w:w="4573" w:type="dxa"/>
            <w:gridSpan w:val="6"/>
            <w:vAlign w:val="center"/>
          </w:tcPr>
          <w:p w14:paraId="7C41B41C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学会发展</w:t>
            </w:r>
          </w:p>
        </w:tc>
      </w:tr>
      <w:tr w:rsidR="00000000" w14:paraId="62DF348C" w14:textId="77777777">
        <w:trPr>
          <w:trHeight w:val="530"/>
          <w:tblHeader/>
          <w:jc w:val="center"/>
        </w:trPr>
        <w:tc>
          <w:tcPr>
            <w:tcW w:w="2011" w:type="dxa"/>
            <w:vMerge/>
            <w:vAlign w:val="center"/>
          </w:tcPr>
          <w:p w14:paraId="591E8B31" w14:textId="77777777" w:rsidR="00000000" w:rsidRDefault="0001688F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958" w:type="dxa"/>
            <w:gridSpan w:val="3"/>
            <w:vAlign w:val="center"/>
          </w:tcPr>
          <w:p w14:paraId="03CEC6F9" w14:textId="77777777" w:rsidR="00000000" w:rsidRDefault="0001688F">
            <w:pPr>
              <w:contextualSpacing/>
              <w:jc w:val="center"/>
              <w:rPr>
                <w:rFonts w:ascii="宋体" w:eastAsia="宋体" w:hAnsi="宋体" w:hint="eastAsia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班级</w:t>
            </w:r>
            <w:r>
              <w:rPr>
                <w:rFonts w:ascii="宋体" w:hAnsi="宋体" w:hint="eastAsia"/>
                <w:b/>
                <w:szCs w:val="21"/>
              </w:rPr>
              <w:t>管理</w:t>
            </w:r>
          </w:p>
        </w:tc>
        <w:tc>
          <w:tcPr>
            <w:tcW w:w="1969" w:type="dxa"/>
            <w:gridSpan w:val="3"/>
            <w:vAlign w:val="center"/>
          </w:tcPr>
          <w:p w14:paraId="2EB3EEB6" w14:textId="77777777" w:rsidR="00000000" w:rsidRDefault="0001688F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综合育人</w:t>
            </w:r>
          </w:p>
        </w:tc>
        <w:tc>
          <w:tcPr>
            <w:tcW w:w="1967" w:type="dxa"/>
            <w:gridSpan w:val="3"/>
            <w:vAlign w:val="center"/>
          </w:tcPr>
          <w:p w14:paraId="47D9950F" w14:textId="77777777" w:rsidR="00000000" w:rsidRDefault="0001688F">
            <w:pPr>
              <w:contextualSpacing/>
              <w:jc w:val="center"/>
              <w:rPr>
                <w:rFonts w:ascii="宋体" w:eastAsia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学会</w:t>
            </w:r>
            <w:r>
              <w:rPr>
                <w:rFonts w:ascii="宋体" w:hAnsi="宋体" w:hint="eastAsia"/>
                <w:b/>
                <w:szCs w:val="21"/>
              </w:rPr>
              <w:t>反思</w:t>
            </w:r>
          </w:p>
        </w:tc>
        <w:tc>
          <w:tcPr>
            <w:tcW w:w="2606" w:type="dxa"/>
            <w:gridSpan w:val="3"/>
            <w:vAlign w:val="center"/>
          </w:tcPr>
          <w:p w14:paraId="01382B3B" w14:textId="77777777" w:rsidR="00000000" w:rsidRDefault="0001688F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沟通合作</w:t>
            </w:r>
          </w:p>
        </w:tc>
      </w:tr>
      <w:tr w:rsidR="00000000" w14:paraId="3EAC5FC5" w14:textId="77777777">
        <w:trPr>
          <w:trHeight w:val="454"/>
          <w:tblHeader/>
          <w:jc w:val="center"/>
        </w:trPr>
        <w:tc>
          <w:tcPr>
            <w:tcW w:w="2011" w:type="dxa"/>
            <w:vMerge/>
            <w:vAlign w:val="center"/>
          </w:tcPr>
          <w:p w14:paraId="27EFCEF4" w14:textId="77777777" w:rsidR="00000000" w:rsidRDefault="0001688F">
            <w:pPr>
              <w:jc w:val="center"/>
              <w:rPr>
                <w:rFonts w:ascii="宋体" w:eastAsia="宋体" w:hAnsi="宋体" w:cs="宋体" w:hint="eastAsia"/>
                <w:b/>
                <w:szCs w:val="21"/>
                <w:lang w:bidi="ar"/>
              </w:rPr>
            </w:pPr>
          </w:p>
        </w:tc>
        <w:tc>
          <w:tcPr>
            <w:tcW w:w="652" w:type="dxa"/>
            <w:vAlign w:val="center"/>
          </w:tcPr>
          <w:p w14:paraId="35E341C1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5-1</w:t>
            </w:r>
          </w:p>
        </w:tc>
        <w:tc>
          <w:tcPr>
            <w:tcW w:w="652" w:type="dxa"/>
            <w:vAlign w:val="center"/>
          </w:tcPr>
          <w:p w14:paraId="6A5E5E28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5-2</w:t>
            </w:r>
          </w:p>
        </w:tc>
        <w:tc>
          <w:tcPr>
            <w:tcW w:w="654" w:type="dxa"/>
            <w:vAlign w:val="center"/>
          </w:tcPr>
          <w:p w14:paraId="414F0497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5-3</w:t>
            </w:r>
          </w:p>
        </w:tc>
        <w:tc>
          <w:tcPr>
            <w:tcW w:w="655" w:type="dxa"/>
            <w:vAlign w:val="center"/>
          </w:tcPr>
          <w:p w14:paraId="0F6FE974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6-1</w:t>
            </w:r>
          </w:p>
        </w:tc>
        <w:tc>
          <w:tcPr>
            <w:tcW w:w="653" w:type="dxa"/>
            <w:vAlign w:val="center"/>
          </w:tcPr>
          <w:p w14:paraId="535BBD63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6-2</w:t>
            </w:r>
          </w:p>
        </w:tc>
        <w:tc>
          <w:tcPr>
            <w:tcW w:w="661" w:type="dxa"/>
            <w:vAlign w:val="center"/>
          </w:tcPr>
          <w:p w14:paraId="017D6C4A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6-3</w:t>
            </w:r>
          </w:p>
        </w:tc>
        <w:tc>
          <w:tcPr>
            <w:tcW w:w="655" w:type="dxa"/>
            <w:vAlign w:val="center"/>
          </w:tcPr>
          <w:p w14:paraId="43B006E2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7-1</w:t>
            </w:r>
          </w:p>
        </w:tc>
        <w:tc>
          <w:tcPr>
            <w:tcW w:w="656" w:type="dxa"/>
            <w:vAlign w:val="center"/>
          </w:tcPr>
          <w:p w14:paraId="5304E830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7-2</w:t>
            </w:r>
          </w:p>
        </w:tc>
        <w:tc>
          <w:tcPr>
            <w:tcW w:w="656" w:type="dxa"/>
            <w:vAlign w:val="center"/>
          </w:tcPr>
          <w:p w14:paraId="7E4C67CE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7-3</w:t>
            </w:r>
          </w:p>
        </w:tc>
        <w:tc>
          <w:tcPr>
            <w:tcW w:w="831" w:type="dxa"/>
            <w:vAlign w:val="center"/>
          </w:tcPr>
          <w:p w14:paraId="54373907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8-1</w:t>
            </w:r>
          </w:p>
        </w:tc>
        <w:tc>
          <w:tcPr>
            <w:tcW w:w="865" w:type="dxa"/>
            <w:vAlign w:val="center"/>
          </w:tcPr>
          <w:p w14:paraId="6593B0A9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8-2</w:t>
            </w:r>
          </w:p>
        </w:tc>
        <w:tc>
          <w:tcPr>
            <w:tcW w:w="910" w:type="dxa"/>
            <w:vAlign w:val="center"/>
          </w:tcPr>
          <w:p w14:paraId="6DED2B8B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8-3</w:t>
            </w:r>
          </w:p>
        </w:tc>
      </w:tr>
      <w:tr w:rsidR="00000000" w14:paraId="5C860697" w14:textId="77777777">
        <w:trPr>
          <w:trHeight w:val="454"/>
          <w:tblHeader/>
          <w:jc w:val="center"/>
        </w:trPr>
        <w:tc>
          <w:tcPr>
            <w:tcW w:w="2011" w:type="dxa"/>
            <w:vAlign w:val="center"/>
          </w:tcPr>
          <w:p w14:paraId="75E2CE2C" w14:textId="77777777" w:rsidR="00000000" w:rsidRDefault="0001688F">
            <w:pPr>
              <w:jc w:val="center"/>
              <w:rPr>
                <w:rFonts w:ascii="宋体" w:eastAsia="宋体" w:hAnsi="宋体" w:cs="宋体" w:hint="eastAsia"/>
                <w:b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劳动教育</w:t>
            </w:r>
          </w:p>
        </w:tc>
        <w:tc>
          <w:tcPr>
            <w:tcW w:w="652" w:type="dxa"/>
            <w:vAlign w:val="center"/>
          </w:tcPr>
          <w:p w14:paraId="190C6460" w14:textId="77777777" w:rsidR="00000000" w:rsidRDefault="0001688F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652" w:type="dxa"/>
            <w:vAlign w:val="center"/>
          </w:tcPr>
          <w:p w14:paraId="0B736A0E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4" w:type="dxa"/>
            <w:vAlign w:val="center"/>
          </w:tcPr>
          <w:p w14:paraId="65B850E2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5" w:type="dxa"/>
            <w:vAlign w:val="center"/>
          </w:tcPr>
          <w:p w14:paraId="6B03D7F9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3" w:type="dxa"/>
            <w:vAlign w:val="center"/>
          </w:tcPr>
          <w:p w14:paraId="0D815E8D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61" w:type="dxa"/>
            <w:vAlign w:val="center"/>
          </w:tcPr>
          <w:p w14:paraId="3714FAB3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5" w:type="dxa"/>
            <w:vAlign w:val="center"/>
          </w:tcPr>
          <w:p w14:paraId="3AE276B3" w14:textId="77777777" w:rsidR="00000000" w:rsidRDefault="0001688F">
            <w:pPr>
              <w:contextualSpacing/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0.5</w:t>
            </w:r>
          </w:p>
        </w:tc>
        <w:tc>
          <w:tcPr>
            <w:tcW w:w="656" w:type="dxa"/>
            <w:vAlign w:val="center"/>
          </w:tcPr>
          <w:p w14:paraId="1CF08A6B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6" w:type="dxa"/>
            <w:vAlign w:val="center"/>
          </w:tcPr>
          <w:p w14:paraId="52FAF918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31" w:type="dxa"/>
            <w:vAlign w:val="center"/>
          </w:tcPr>
          <w:p w14:paraId="0132FFD7" w14:textId="77777777" w:rsidR="00000000" w:rsidRDefault="0001688F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865" w:type="dxa"/>
            <w:vAlign w:val="center"/>
          </w:tcPr>
          <w:p w14:paraId="1C8D80B9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910" w:type="dxa"/>
            <w:vAlign w:val="center"/>
          </w:tcPr>
          <w:p w14:paraId="7B8FF3B9" w14:textId="77777777" w:rsidR="00000000" w:rsidRDefault="0001688F">
            <w:pPr>
              <w:contextualSpacing/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0.5</w:t>
            </w:r>
          </w:p>
        </w:tc>
      </w:tr>
      <w:tr w:rsidR="00000000" w14:paraId="6719D69F" w14:textId="77777777">
        <w:trPr>
          <w:trHeight w:val="454"/>
          <w:tblHeader/>
          <w:jc w:val="center"/>
        </w:trPr>
        <w:tc>
          <w:tcPr>
            <w:tcW w:w="2011" w:type="dxa"/>
            <w:vAlign w:val="center"/>
          </w:tcPr>
          <w:p w14:paraId="1CB7B330" w14:textId="77777777" w:rsidR="00000000" w:rsidRDefault="0001688F">
            <w:pPr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中文写作</w:t>
            </w:r>
          </w:p>
        </w:tc>
        <w:tc>
          <w:tcPr>
            <w:tcW w:w="652" w:type="dxa"/>
            <w:vAlign w:val="center"/>
          </w:tcPr>
          <w:p w14:paraId="4E61F43B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2" w:type="dxa"/>
            <w:vAlign w:val="center"/>
          </w:tcPr>
          <w:p w14:paraId="1EE35354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4" w:type="dxa"/>
            <w:vAlign w:val="center"/>
          </w:tcPr>
          <w:p w14:paraId="12007378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5" w:type="dxa"/>
            <w:vAlign w:val="center"/>
          </w:tcPr>
          <w:p w14:paraId="365A6DAE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3" w:type="dxa"/>
            <w:vAlign w:val="center"/>
          </w:tcPr>
          <w:p w14:paraId="462E70B2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61" w:type="dxa"/>
            <w:vAlign w:val="center"/>
          </w:tcPr>
          <w:p w14:paraId="7EA63740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5" w:type="dxa"/>
            <w:vAlign w:val="center"/>
          </w:tcPr>
          <w:p w14:paraId="49A2833E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6" w:type="dxa"/>
            <w:vAlign w:val="center"/>
          </w:tcPr>
          <w:p w14:paraId="7A91B810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6" w:type="dxa"/>
            <w:vAlign w:val="center"/>
          </w:tcPr>
          <w:p w14:paraId="434F3626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31" w:type="dxa"/>
            <w:vAlign w:val="center"/>
          </w:tcPr>
          <w:p w14:paraId="50DD1EDA" w14:textId="77777777" w:rsidR="00000000" w:rsidRDefault="0001688F">
            <w:pPr>
              <w:contextualSpacing/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0.5</w:t>
            </w:r>
          </w:p>
        </w:tc>
        <w:tc>
          <w:tcPr>
            <w:tcW w:w="865" w:type="dxa"/>
            <w:vAlign w:val="center"/>
          </w:tcPr>
          <w:p w14:paraId="4DF5833C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910" w:type="dxa"/>
            <w:vAlign w:val="center"/>
          </w:tcPr>
          <w:p w14:paraId="5EB8802B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000000" w14:paraId="603DD737" w14:textId="77777777">
        <w:trPr>
          <w:trHeight w:val="454"/>
          <w:tblHeader/>
          <w:jc w:val="center"/>
        </w:trPr>
        <w:tc>
          <w:tcPr>
            <w:tcW w:w="2011" w:type="dxa"/>
            <w:vAlign w:val="center"/>
          </w:tcPr>
          <w:p w14:paraId="654B8C44" w14:textId="77777777" w:rsidR="00000000" w:rsidRDefault="0001688F">
            <w:pPr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大学外语</w:t>
            </w:r>
          </w:p>
        </w:tc>
        <w:tc>
          <w:tcPr>
            <w:tcW w:w="652" w:type="dxa"/>
            <w:vAlign w:val="center"/>
          </w:tcPr>
          <w:p w14:paraId="1E510C3C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2" w:type="dxa"/>
            <w:vAlign w:val="center"/>
          </w:tcPr>
          <w:p w14:paraId="264F131E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4" w:type="dxa"/>
            <w:vAlign w:val="center"/>
          </w:tcPr>
          <w:p w14:paraId="429D3E04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5" w:type="dxa"/>
            <w:vAlign w:val="center"/>
          </w:tcPr>
          <w:p w14:paraId="2560EA4F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3" w:type="dxa"/>
            <w:vAlign w:val="center"/>
          </w:tcPr>
          <w:p w14:paraId="12099DC9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61" w:type="dxa"/>
            <w:vAlign w:val="center"/>
          </w:tcPr>
          <w:p w14:paraId="15F6EDA1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5" w:type="dxa"/>
            <w:vAlign w:val="center"/>
          </w:tcPr>
          <w:p w14:paraId="3D070983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6" w:type="dxa"/>
            <w:vAlign w:val="center"/>
          </w:tcPr>
          <w:p w14:paraId="5204C021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6" w:type="dxa"/>
            <w:vAlign w:val="center"/>
          </w:tcPr>
          <w:p w14:paraId="1B4B8E27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31" w:type="dxa"/>
            <w:vAlign w:val="center"/>
          </w:tcPr>
          <w:p w14:paraId="3C9931AE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65" w:type="dxa"/>
            <w:vAlign w:val="center"/>
          </w:tcPr>
          <w:p w14:paraId="5C13ACF0" w14:textId="77777777" w:rsidR="00000000" w:rsidRDefault="0001688F">
            <w:pPr>
              <w:contextualSpacing/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0.2</w:t>
            </w:r>
          </w:p>
        </w:tc>
        <w:tc>
          <w:tcPr>
            <w:tcW w:w="910" w:type="dxa"/>
            <w:vAlign w:val="center"/>
          </w:tcPr>
          <w:p w14:paraId="79DE4D06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000000" w14:paraId="25AA6C2D" w14:textId="77777777">
        <w:trPr>
          <w:trHeight w:val="454"/>
          <w:tblHeader/>
          <w:jc w:val="center"/>
        </w:trPr>
        <w:tc>
          <w:tcPr>
            <w:tcW w:w="2011" w:type="dxa"/>
            <w:vAlign w:val="center"/>
          </w:tcPr>
          <w:p w14:paraId="3F763285" w14:textId="77777777" w:rsidR="00000000" w:rsidRDefault="0001688F">
            <w:pPr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信息技术</w:t>
            </w:r>
          </w:p>
        </w:tc>
        <w:tc>
          <w:tcPr>
            <w:tcW w:w="652" w:type="dxa"/>
            <w:vAlign w:val="center"/>
          </w:tcPr>
          <w:p w14:paraId="347CF47B" w14:textId="77777777" w:rsidR="00000000" w:rsidRDefault="0001688F">
            <w:pPr>
              <w:contextualSpacing/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0.2</w:t>
            </w:r>
          </w:p>
        </w:tc>
        <w:tc>
          <w:tcPr>
            <w:tcW w:w="652" w:type="dxa"/>
            <w:vAlign w:val="center"/>
          </w:tcPr>
          <w:p w14:paraId="38BBD632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4" w:type="dxa"/>
            <w:vAlign w:val="center"/>
          </w:tcPr>
          <w:p w14:paraId="191508E5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5" w:type="dxa"/>
            <w:vAlign w:val="center"/>
          </w:tcPr>
          <w:p w14:paraId="5702ECAB" w14:textId="77777777" w:rsidR="00000000" w:rsidRDefault="0001688F">
            <w:pPr>
              <w:contextualSpacing/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0.4</w:t>
            </w:r>
          </w:p>
        </w:tc>
        <w:tc>
          <w:tcPr>
            <w:tcW w:w="653" w:type="dxa"/>
            <w:vAlign w:val="center"/>
          </w:tcPr>
          <w:p w14:paraId="263E2DCB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61" w:type="dxa"/>
            <w:vAlign w:val="center"/>
          </w:tcPr>
          <w:p w14:paraId="3A6F9E23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5" w:type="dxa"/>
            <w:vAlign w:val="center"/>
          </w:tcPr>
          <w:p w14:paraId="671272F0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6" w:type="dxa"/>
            <w:vAlign w:val="center"/>
          </w:tcPr>
          <w:p w14:paraId="49D0534E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6" w:type="dxa"/>
            <w:vAlign w:val="center"/>
          </w:tcPr>
          <w:p w14:paraId="5818A350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31" w:type="dxa"/>
            <w:vAlign w:val="center"/>
          </w:tcPr>
          <w:p w14:paraId="443E14F2" w14:textId="77777777" w:rsidR="00000000" w:rsidRDefault="0001688F">
            <w:pPr>
              <w:contextualSpacing/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0.5</w:t>
            </w:r>
          </w:p>
        </w:tc>
        <w:tc>
          <w:tcPr>
            <w:tcW w:w="865" w:type="dxa"/>
            <w:vAlign w:val="center"/>
          </w:tcPr>
          <w:p w14:paraId="1CB65C70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910" w:type="dxa"/>
            <w:vAlign w:val="center"/>
          </w:tcPr>
          <w:p w14:paraId="1B04E3F8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000000" w14:paraId="0EF67E6F" w14:textId="77777777">
        <w:trPr>
          <w:trHeight w:val="454"/>
          <w:tblHeader/>
          <w:jc w:val="center"/>
        </w:trPr>
        <w:tc>
          <w:tcPr>
            <w:tcW w:w="2011" w:type="dxa"/>
            <w:vAlign w:val="center"/>
          </w:tcPr>
          <w:p w14:paraId="1604ADFA" w14:textId="77777777" w:rsidR="00000000" w:rsidRDefault="0001688F">
            <w:pPr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逻辑与批判思维</w:t>
            </w:r>
          </w:p>
        </w:tc>
        <w:tc>
          <w:tcPr>
            <w:tcW w:w="652" w:type="dxa"/>
            <w:vAlign w:val="center"/>
          </w:tcPr>
          <w:p w14:paraId="4C930911" w14:textId="77777777" w:rsidR="00000000" w:rsidRDefault="0001688F">
            <w:pPr>
              <w:contextualSpacing/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0.2</w:t>
            </w:r>
          </w:p>
        </w:tc>
        <w:tc>
          <w:tcPr>
            <w:tcW w:w="652" w:type="dxa"/>
            <w:vAlign w:val="center"/>
          </w:tcPr>
          <w:p w14:paraId="3FCFA253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4" w:type="dxa"/>
            <w:vAlign w:val="center"/>
          </w:tcPr>
          <w:p w14:paraId="1B931921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5" w:type="dxa"/>
            <w:vAlign w:val="center"/>
          </w:tcPr>
          <w:p w14:paraId="7537CBB2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3" w:type="dxa"/>
            <w:vAlign w:val="center"/>
          </w:tcPr>
          <w:p w14:paraId="788E5B27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61" w:type="dxa"/>
            <w:vAlign w:val="center"/>
          </w:tcPr>
          <w:p w14:paraId="084BF22A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5" w:type="dxa"/>
            <w:vAlign w:val="center"/>
          </w:tcPr>
          <w:p w14:paraId="6495E6A2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6" w:type="dxa"/>
            <w:vAlign w:val="center"/>
          </w:tcPr>
          <w:p w14:paraId="65BDC996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6" w:type="dxa"/>
            <w:vAlign w:val="center"/>
          </w:tcPr>
          <w:p w14:paraId="3CEB7F8C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31" w:type="dxa"/>
            <w:vAlign w:val="center"/>
          </w:tcPr>
          <w:p w14:paraId="3188E199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65" w:type="dxa"/>
            <w:vAlign w:val="center"/>
          </w:tcPr>
          <w:p w14:paraId="6B4365D9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910" w:type="dxa"/>
            <w:vAlign w:val="center"/>
          </w:tcPr>
          <w:p w14:paraId="13A729AD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000000" w14:paraId="120C482C" w14:textId="77777777">
        <w:trPr>
          <w:trHeight w:val="454"/>
          <w:tblHeader/>
          <w:jc w:val="center"/>
        </w:trPr>
        <w:tc>
          <w:tcPr>
            <w:tcW w:w="2011" w:type="dxa"/>
            <w:vAlign w:val="center"/>
          </w:tcPr>
          <w:p w14:paraId="215D1EB9" w14:textId="77777777" w:rsidR="00000000" w:rsidRDefault="0001688F">
            <w:pPr>
              <w:jc w:val="center"/>
              <w:rPr>
                <w:rFonts w:ascii="宋体" w:eastAsia="宋体" w:hAnsi="宋体" w:cs="宋体"/>
                <w:b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教育概论</w:t>
            </w:r>
          </w:p>
        </w:tc>
        <w:tc>
          <w:tcPr>
            <w:tcW w:w="652" w:type="dxa"/>
            <w:vAlign w:val="center"/>
          </w:tcPr>
          <w:p w14:paraId="0C70741B" w14:textId="77777777" w:rsidR="00000000" w:rsidRDefault="0001688F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652" w:type="dxa"/>
            <w:vAlign w:val="center"/>
          </w:tcPr>
          <w:p w14:paraId="5122DB91" w14:textId="77777777" w:rsidR="00000000" w:rsidRDefault="0001688F">
            <w:pPr>
              <w:contextualSpacing/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</w:t>
            </w:r>
            <w:r>
              <w:rPr>
                <w:rFonts w:ascii="宋体" w:hAnsi="宋体" w:hint="eastAsia"/>
                <w:bCs/>
                <w:szCs w:val="21"/>
              </w:rPr>
              <w:t>.2</w:t>
            </w:r>
          </w:p>
        </w:tc>
        <w:tc>
          <w:tcPr>
            <w:tcW w:w="654" w:type="dxa"/>
            <w:vAlign w:val="center"/>
          </w:tcPr>
          <w:p w14:paraId="414E2683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5" w:type="dxa"/>
            <w:vAlign w:val="center"/>
          </w:tcPr>
          <w:p w14:paraId="6E284B73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3" w:type="dxa"/>
            <w:vAlign w:val="center"/>
          </w:tcPr>
          <w:p w14:paraId="1AE36F25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61" w:type="dxa"/>
            <w:vAlign w:val="center"/>
          </w:tcPr>
          <w:p w14:paraId="222B955E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5" w:type="dxa"/>
            <w:vAlign w:val="center"/>
          </w:tcPr>
          <w:p w14:paraId="7D0DF017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6" w:type="dxa"/>
            <w:vAlign w:val="center"/>
          </w:tcPr>
          <w:p w14:paraId="1AC0A45C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6" w:type="dxa"/>
            <w:vAlign w:val="center"/>
          </w:tcPr>
          <w:p w14:paraId="6B6E1697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31" w:type="dxa"/>
            <w:vAlign w:val="center"/>
          </w:tcPr>
          <w:p w14:paraId="79658F65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65" w:type="dxa"/>
            <w:vAlign w:val="center"/>
          </w:tcPr>
          <w:p w14:paraId="483B0F4D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910" w:type="dxa"/>
            <w:vAlign w:val="center"/>
          </w:tcPr>
          <w:p w14:paraId="1CC6CF52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000000" w14:paraId="257E1F90" w14:textId="77777777">
        <w:trPr>
          <w:trHeight w:val="454"/>
          <w:tblHeader/>
          <w:jc w:val="center"/>
        </w:trPr>
        <w:tc>
          <w:tcPr>
            <w:tcW w:w="2011" w:type="dxa"/>
            <w:vAlign w:val="center"/>
          </w:tcPr>
          <w:p w14:paraId="7C39691E" w14:textId="77777777" w:rsidR="00000000" w:rsidRDefault="0001688F">
            <w:pPr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普通心理学</w:t>
            </w:r>
          </w:p>
        </w:tc>
        <w:tc>
          <w:tcPr>
            <w:tcW w:w="652" w:type="dxa"/>
            <w:vAlign w:val="center"/>
          </w:tcPr>
          <w:p w14:paraId="41829963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2" w:type="dxa"/>
            <w:vAlign w:val="center"/>
          </w:tcPr>
          <w:p w14:paraId="4A433D9C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4" w:type="dxa"/>
            <w:vAlign w:val="center"/>
          </w:tcPr>
          <w:p w14:paraId="109F70ED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5" w:type="dxa"/>
            <w:vAlign w:val="center"/>
          </w:tcPr>
          <w:p w14:paraId="4FBBF31D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3" w:type="dxa"/>
            <w:vAlign w:val="center"/>
          </w:tcPr>
          <w:p w14:paraId="786A7028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61" w:type="dxa"/>
            <w:vAlign w:val="center"/>
          </w:tcPr>
          <w:p w14:paraId="265D9975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5" w:type="dxa"/>
            <w:vAlign w:val="center"/>
          </w:tcPr>
          <w:p w14:paraId="6FD4D8C5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6" w:type="dxa"/>
            <w:vAlign w:val="center"/>
          </w:tcPr>
          <w:p w14:paraId="538CF168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6" w:type="dxa"/>
            <w:vAlign w:val="center"/>
          </w:tcPr>
          <w:p w14:paraId="6115F5BA" w14:textId="77777777" w:rsidR="00000000" w:rsidRDefault="0001688F">
            <w:pPr>
              <w:contextualSpacing/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0.3</w:t>
            </w:r>
          </w:p>
        </w:tc>
        <w:tc>
          <w:tcPr>
            <w:tcW w:w="831" w:type="dxa"/>
            <w:vAlign w:val="center"/>
          </w:tcPr>
          <w:p w14:paraId="2280BD55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65" w:type="dxa"/>
            <w:vAlign w:val="center"/>
          </w:tcPr>
          <w:p w14:paraId="3FEC3AC6" w14:textId="77777777" w:rsidR="00000000" w:rsidRDefault="0001688F">
            <w:pPr>
              <w:contextualSpacing/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0.3</w:t>
            </w:r>
          </w:p>
        </w:tc>
        <w:tc>
          <w:tcPr>
            <w:tcW w:w="910" w:type="dxa"/>
            <w:vAlign w:val="center"/>
          </w:tcPr>
          <w:p w14:paraId="6497900D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000000" w14:paraId="47C45595" w14:textId="77777777">
        <w:trPr>
          <w:trHeight w:val="454"/>
          <w:tblHeader/>
          <w:jc w:val="center"/>
        </w:trPr>
        <w:tc>
          <w:tcPr>
            <w:tcW w:w="2011" w:type="dxa"/>
            <w:vAlign w:val="center"/>
          </w:tcPr>
          <w:p w14:paraId="728D8CCF" w14:textId="77777777" w:rsidR="00000000" w:rsidRDefault="0001688F">
            <w:pPr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教育心理学</w:t>
            </w:r>
          </w:p>
        </w:tc>
        <w:tc>
          <w:tcPr>
            <w:tcW w:w="652" w:type="dxa"/>
            <w:vAlign w:val="center"/>
          </w:tcPr>
          <w:p w14:paraId="3B5FD590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2" w:type="dxa"/>
            <w:vAlign w:val="center"/>
          </w:tcPr>
          <w:p w14:paraId="6690D299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4" w:type="dxa"/>
            <w:vAlign w:val="center"/>
          </w:tcPr>
          <w:p w14:paraId="5CEC16E4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5" w:type="dxa"/>
            <w:vAlign w:val="center"/>
          </w:tcPr>
          <w:p w14:paraId="68370477" w14:textId="77777777" w:rsidR="00000000" w:rsidRDefault="0001688F">
            <w:pPr>
              <w:contextualSpacing/>
              <w:jc w:val="center"/>
              <w:rPr>
                <w:rFonts w:ascii="宋体" w:eastAsia="宋体" w:hAnsi="宋体"/>
                <w:bCs/>
                <w:szCs w:val="21"/>
              </w:rPr>
            </w:pPr>
          </w:p>
        </w:tc>
        <w:tc>
          <w:tcPr>
            <w:tcW w:w="653" w:type="dxa"/>
            <w:vAlign w:val="center"/>
          </w:tcPr>
          <w:p w14:paraId="21B328B1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61" w:type="dxa"/>
            <w:vAlign w:val="center"/>
          </w:tcPr>
          <w:p w14:paraId="712CD182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5" w:type="dxa"/>
            <w:vAlign w:val="center"/>
          </w:tcPr>
          <w:p w14:paraId="5F6E65CE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0.2</w:t>
            </w:r>
          </w:p>
        </w:tc>
        <w:tc>
          <w:tcPr>
            <w:tcW w:w="656" w:type="dxa"/>
            <w:vAlign w:val="center"/>
          </w:tcPr>
          <w:p w14:paraId="29447A29" w14:textId="77777777" w:rsidR="00000000" w:rsidRDefault="0001688F">
            <w:pPr>
              <w:contextualSpacing/>
              <w:jc w:val="center"/>
              <w:rPr>
                <w:rFonts w:ascii="宋体" w:eastAsia="宋体" w:hAnsi="宋体"/>
                <w:bCs/>
                <w:szCs w:val="21"/>
              </w:rPr>
            </w:pPr>
          </w:p>
        </w:tc>
        <w:tc>
          <w:tcPr>
            <w:tcW w:w="656" w:type="dxa"/>
            <w:vAlign w:val="center"/>
          </w:tcPr>
          <w:p w14:paraId="430F4711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31" w:type="dxa"/>
            <w:vAlign w:val="center"/>
          </w:tcPr>
          <w:p w14:paraId="3C263EA7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65" w:type="dxa"/>
            <w:vAlign w:val="center"/>
          </w:tcPr>
          <w:p w14:paraId="223E6097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910" w:type="dxa"/>
            <w:vAlign w:val="center"/>
          </w:tcPr>
          <w:p w14:paraId="4E0C451D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000000" w14:paraId="5687C2AD" w14:textId="77777777">
        <w:trPr>
          <w:trHeight w:val="454"/>
          <w:tblHeader/>
          <w:jc w:val="center"/>
        </w:trPr>
        <w:tc>
          <w:tcPr>
            <w:tcW w:w="2011" w:type="dxa"/>
            <w:vAlign w:val="center"/>
          </w:tcPr>
          <w:p w14:paraId="52140C1F" w14:textId="77777777" w:rsidR="00000000" w:rsidRDefault="0001688F">
            <w:pPr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教育研究方法</w:t>
            </w: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-</w:t>
            </w:r>
            <w:r>
              <w:rPr>
                <w:rFonts w:hint="eastAsia"/>
                <w:b/>
              </w:rPr>
              <w:t>Ⅰ</w:t>
            </w:r>
          </w:p>
        </w:tc>
        <w:tc>
          <w:tcPr>
            <w:tcW w:w="652" w:type="dxa"/>
            <w:vAlign w:val="center"/>
          </w:tcPr>
          <w:p w14:paraId="6621D6AE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2" w:type="dxa"/>
            <w:vAlign w:val="center"/>
          </w:tcPr>
          <w:p w14:paraId="3B35ADBF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4" w:type="dxa"/>
            <w:vAlign w:val="center"/>
          </w:tcPr>
          <w:p w14:paraId="15575EBE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5" w:type="dxa"/>
            <w:vAlign w:val="center"/>
          </w:tcPr>
          <w:p w14:paraId="53DA5725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3" w:type="dxa"/>
            <w:vAlign w:val="center"/>
          </w:tcPr>
          <w:p w14:paraId="7A4E0227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61" w:type="dxa"/>
            <w:vAlign w:val="center"/>
          </w:tcPr>
          <w:p w14:paraId="1DB57899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5" w:type="dxa"/>
            <w:vAlign w:val="center"/>
          </w:tcPr>
          <w:p w14:paraId="55E044BF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6" w:type="dxa"/>
            <w:vAlign w:val="center"/>
          </w:tcPr>
          <w:p w14:paraId="17BA31F3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6" w:type="dxa"/>
            <w:vAlign w:val="center"/>
          </w:tcPr>
          <w:p w14:paraId="5D1AF398" w14:textId="77777777" w:rsidR="00000000" w:rsidRDefault="0001688F">
            <w:pPr>
              <w:contextualSpacing/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0.3</w:t>
            </w:r>
          </w:p>
        </w:tc>
        <w:tc>
          <w:tcPr>
            <w:tcW w:w="831" w:type="dxa"/>
            <w:vAlign w:val="center"/>
          </w:tcPr>
          <w:p w14:paraId="6DFFF086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65" w:type="dxa"/>
            <w:vAlign w:val="center"/>
          </w:tcPr>
          <w:p w14:paraId="0EBB2A83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910" w:type="dxa"/>
            <w:vAlign w:val="center"/>
          </w:tcPr>
          <w:p w14:paraId="3D5A915F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000000" w14:paraId="2A930B1F" w14:textId="77777777">
        <w:trPr>
          <w:trHeight w:val="454"/>
          <w:tblHeader/>
          <w:jc w:val="center"/>
        </w:trPr>
        <w:tc>
          <w:tcPr>
            <w:tcW w:w="2011" w:type="dxa"/>
            <w:vAlign w:val="center"/>
          </w:tcPr>
          <w:p w14:paraId="31444688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eastAsia="宋体" w:hAnsi="宋体" w:cs="隶书" w:hint="eastAsia"/>
                <w:b/>
                <w:kern w:val="0"/>
                <w:szCs w:val="21"/>
                <w:lang w:bidi="ar"/>
              </w:rPr>
              <w:t>比较学前教育</w:t>
            </w:r>
          </w:p>
        </w:tc>
        <w:tc>
          <w:tcPr>
            <w:tcW w:w="652" w:type="dxa"/>
            <w:vAlign w:val="center"/>
          </w:tcPr>
          <w:p w14:paraId="2352A786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2" w:type="dxa"/>
            <w:vAlign w:val="center"/>
          </w:tcPr>
          <w:p w14:paraId="34F18A89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4" w:type="dxa"/>
            <w:vAlign w:val="center"/>
          </w:tcPr>
          <w:p w14:paraId="315C6EDB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5" w:type="dxa"/>
            <w:vAlign w:val="center"/>
          </w:tcPr>
          <w:p w14:paraId="42158D2B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3" w:type="dxa"/>
            <w:vAlign w:val="center"/>
          </w:tcPr>
          <w:p w14:paraId="4FD57AA5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61" w:type="dxa"/>
            <w:vAlign w:val="center"/>
          </w:tcPr>
          <w:p w14:paraId="4BCEE57B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5" w:type="dxa"/>
            <w:vAlign w:val="center"/>
          </w:tcPr>
          <w:p w14:paraId="5B467BD8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6" w:type="dxa"/>
            <w:vAlign w:val="center"/>
          </w:tcPr>
          <w:p w14:paraId="3A09F758" w14:textId="77777777" w:rsidR="00000000" w:rsidRDefault="0001688F">
            <w:pPr>
              <w:contextualSpacing/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0.4</w:t>
            </w:r>
          </w:p>
        </w:tc>
        <w:tc>
          <w:tcPr>
            <w:tcW w:w="656" w:type="dxa"/>
            <w:vAlign w:val="center"/>
          </w:tcPr>
          <w:p w14:paraId="2B62B7B2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31" w:type="dxa"/>
            <w:vAlign w:val="center"/>
          </w:tcPr>
          <w:p w14:paraId="052E0182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65" w:type="dxa"/>
            <w:vAlign w:val="center"/>
          </w:tcPr>
          <w:p w14:paraId="50FC8389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910" w:type="dxa"/>
            <w:vAlign w:val="center"/>
          </w:tcPr>
          <w:p w14:paraId="024EF82A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000000" w14:paraId="033BAC23" w14:textId="77777777">
        <w:trPr>
          <w:trHeight w:val="454"/>
          <w:tblHeader/>
          <w:jc w:val="center"/>
        </w:trPr>
        <w:tc>
          <w:tcPr>
            <w:tcW w:w="2011" w:type="dxa"/>
            <w:vAlign w:val="center"/>
          </w:tcPr>
          <w:p w14:paraId="661E7004" w14:textId="77777777" w:rsidR="00000000" w:rsidRDefault="0001688F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eastAsia="宋体" w:hAnsi="宋体" w:cs="隶书" w:hint="eastAsia"/>
                <w:b/>
                <w:kern w:val="0"/>
                <w:szCs w:val="21"/>
                <w:lang w:bidi="ar"/>
              </w:rPr>
              <w:t>绘画（一）</w:t>
            </w:r>
          </w:p>
        </w:tc>
        <w:tc>
          <w:tcPr>
            <w:tcW w:w="652" w:type="dxa"/>
            <w:vAlign w:val="center"/>
          </w:tcPr>
          <w:p w14:paraId="38BC2C6F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2" w:type="dxa"/>
            <w:vAlign w:val="center"/>
          </w:tcPr>
          <w:p w14:paraId="26017624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4" w:type="dxa"/>
            <w:vAlign w:val="center"/>
          </w:tcPr>
          <w:p w14:paraId="211E186C" w14:textId="77777777" w:rsidR="00000000" w:rsidRDefault="0001688F">
            <w:pPr>
              <w:contextualSpacing/>
              <w:jc w:val="center"/>
              <w:rPr>
                <w:rFonts w:ascii="宋体" w:eastAsia="宋体" w:hAnsi="宋体" w:hint="eastAsia"/>
                <w:bCs/>
                <w:szCs w:val="21"/>
              </w:rPr>
            </w:pPr>
          </w:p>
        </w:tc>
        <w:tc>
          <w:tcPr>
            <w:tcW w:w="655" w:type="dxa"/>
            <w:vAlign w:val="center"/>
          </w:tcPr>
          <w:p w14:paraId="1A9BBCCE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3" w:type="dxa"/>
            <w:vAlign w:val="center"/>
          </w:tcPr>
          <w:p w14:paraId="63A6EEF2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61" w:type="dxa"/>
            <w:vAlign w:val="center"/>
          </w:tcPr>
          <w:p w14:paraId="16299807" w14:textId="77777777" w:rsidR="00000000" w:rsidRDefault="0001688F">
            <w:pPr>
              <w:contextualSpacing/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0.4</w:t>
            </w:r>
          </w:p>
        </w:tc>
        <w:tc>
          <w:tcPr>
            <w:tcW w:w="655" w:type="dxa"/>
            <w:vAlign w:val="center"/>
          </w:tcPr>
          <w:p w14:paraId="54B9FD6A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6" w:type="dxa"/>
            <w:vAlign w:val="center"/>
          </w:tcPr>
          <w:p w14:paraId="7E3BA02C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6" w:type="dxa"/>
            <w:vAlign w:val="center"/>
          </w:tcPr>
          <w:p w14:paraId="507CC1ED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31" w:type="dxa"/>
            <w:vAlign w:val="center"/>
          </w:tcPr>
          <w:p w14:paraId="5D288A5F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65" w:type="dxa"/>
            <w:vAlign w:val="center"/>
          </w:tcPr>
          <w:p w14:paraId="77514037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910" w:type="dxa"/>
            <w:vAlign w:val="center"/>
          </w:tcPr>
          <w:p w14:paraId="031978CB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000000" w14:paraId="416B2E21" w14:textId="77777777">
        <w:trPr>
          <w:trHeight w:val="454"/>
          <w:tblHeader/>
          <w:jc w:val="center"/>
        </w:trPr>
        <w:tc>
          <w:tcPr>
            <w:tcW w:w="2011" w:type="dxa"/>
            <w:vAlign w:val="center"/>
          </w:tcPr>
          <w:p w14:paraId="23476A86" w14:textId="77777777" w:rsidR="00000000" w:rsidRDefault="0001688F">
            <w:pPr>
              <w:jc w:val="center"/>
              <w:rPr>
                <w:rFonts w:ascii="宋体" w:eastAsia="宋体" w:hAnsi="宋体" w:cs="隶书" w:hint="eastAsia"/>
                <w:b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lastRenderedPageBreak/>
              <w:t>基础实践（一）</w:t>
            </w:r>
          </w:p>
        </w:tc>
        <w:tc>
          <w:tcPr>
            <w:tcW w:w="652" w:type="dxa"/>
            <w:vAlign w:val="center"/>
          </w:tcPr>
          <w:p w14:paraId="05CE5CD0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0.6</w:t>
            </w:r>
          </w:p>
        </w:tc>
        <w:tc>
          <w:tcPr>
            <w:tcW w:w="652" w:type="dxa"/>
            <w:vAlign w:val="center"/>
          </w:tcPr>
          <w:p w14:paraId="58CB43FE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4" w:type="dxa"/>
            <w:vAlign w:val="center"/>
          </w:tcPr>
          <w:p w14:paraId="08FC5C77" w14:textId="77777777" w:rsidR="00000000" w:rsidRDefault="0001688F">
            <w:pPr>
              <w:contextualSpacing/>
              <w:jc w:val="center"/>
              <w:rPr>
                <w:rFonts w:ascii="宋体" w:eastAsia="宋体" w:hAnsi="宋体" w:hint="eastAsia"/>
                <w:bCs/>
                <w:szCs w:val="21"/>
              </w:rPr>
            </w:pPr>
          </w:p>
        </w:tc>
        <w:tc>
          <w:tcPr>
            <w:tcW w:w="655" w:type="dxa"/>
            <w:vAlign w:val="center"/>
          </w:tcPr>
          <w:p w14:paraId="5473F801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0.6</w:t>
            </w:r>
          </w:p>
        </w:tc>
        <w:tc>
          <w:tcPr>
            <w:tcW w:w="653" w:type="dxa"/>
            <w:vAlign w:val="center"/>
          </w:tcPr>
          <w:p w14:paraId="7FFE0FBB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61" w:type="dxa"/>
            <w:vAlign w:val="center"/>
          </w:tcPr>
          <w:p w14:paraId="50AE832D" w14:textId="77777777" w:rsidR="00000000" w:rsidRDefault="0001688F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655" w:type="dxa"/>
            <w:vAlign w:val="center"/>
          </w:tcPr>
          <w:p w14:paraId="51EB3422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6" w:type="dxa"/>
            <w:vAlign w:val="center"/>
          </w:tcPr>
          <w:p w14:paraId="473BCD93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6" w:type="dxa"/>
            <w:vAlign w:val="center"/>
          </w:tcPr>
          <w:p w14:paraId="5C4A5658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31" w:type="dxa"/>
            <w:vAlign w:val="center"/>
          </w:tcPr>
          <w:p w14:paraId="2ADF54EC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65" w:type="dxa"/>
            <w:vAlign w:val="center"/>
          </w:tcPr>
          <w:p w14:paraId="54C9AB3D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910" w:type="dxa"/>
            <w:vAlign w:val="center"/>
          </w:tcPr>
          <w:p w14:paraId="57BB2444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000000" w14:paraId="21FE331D" w14:textId="77777777">
        <w:trPr>
          <w:trHeight w:val="454"/>
          <w:tblHeader/>
          <w:jc w:val="center"/>
        </w:trPr>
        <w:tc>
          <w:tcPr>
            <w:tcW w:w="2011" w:type="dxa"/>
            <w:vAlign w:val="center"/>
          </w:tcPr>
          <w:p w14:paraId="47D57145" w14:textId="77777777" w:rsidR="00000000" w:rsidRDefault="0001688F">
            <w:pPr>
              <w:jc w:val="center"/>
              <w:rPr>
                <w:rFonts w:ascii="宋体" w:eastAsia="宋体" w:hAnsi="宋体" w:cs="隶书" w:hint="eastAsia"/>
                <w:b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基础实践（二）</w:t>
            </w:r>
          </w:p>
        </w:tc>
        <w:tc>
          <w:tcPr>
            <w:tcW w:w="652" w:type="dxa"/>
            <w:vAlign w:val="center"/>
          </w:tcPr>
          <w:p w14:paraId="62673044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2" w:type="dxa"/>
            <w:vAlign w:val="center"/>
          </w:tcPr>
          <w:p w14:paraId="2BB3967E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0.8</w:t>
            </w:r>
          </w:p>
        </w:tc>
        <w:tc>
          <w:tcPr>
            <w:tcW w:w="654" w:type="dxa"/>
            <w:vAlign w:val="center"/>
          </w:tcPr>
          <w:p w14:paraId="23A127EE" w14:textId="77777777" w:rsidR="00000000" w:rsidRDefault="0001688F">
            <w:pPr>
              <w:contextualSpacing/>
              <w:jc w:val="center"/>
              <w:rPr>
                <w:rFonts w:ascii="宋体" w:eastAsia="宋体" w:hAnsi="宋体" w:hint="eastAsia"/>
                <w:bCs/>
                <w:szCs w:val="21"/>
              </w:rPr>
            </w:pPr>
          </w:p>
        </w:tc>
        <w:tc>
          <w:tcPr>
            <w:tcW w:w="655" w:type="dxa"/>
            <w:vAlign w:val="center"/>
          </w:tcPr>
          <w:p w14:paraId="7885AC3A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3" w:type="dxa"/>
            <w:vAlign w:val="center"/>
          </w:tcPr>
          <w:p w14:paraId="3B2D13F3" w14:textId="77777777" w:rsidR="00000000" w:rsidRDefault="0001688F">
            <w:pPr>
              <w:contextualSpacing/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0.4</w:t>
            </w:r>
          </w:p>
        </w:tc>
        <w:tc>
          <w:tcPr>
            <w:tcW w:w="661" w:type="dxa"/>
            <w:vAlign w:val="center"/>
          </w:tcPr>
          <w:p w14:paraId="4B6313E3" w14:textId="77777777" w:rsidR="00000000" w:rsidRDefault="0001688F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655" w:type="dxa"/>
            <w:vAlign w:val="center"/>
          </w:tcPr>
          <w:p w14:paraId="32FED7AA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0.3</w:t>
            </w:r>
          </w:p>
        </w:tc>
        <w:tc>
          <w:tcPr>
            <w:tcW w:w="656" w:type="dxa"/>
            <w:vAlign w:val="center"/>
          </w:tcPr>
          <w:p w14:paraId="75A45352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6" w:type="dxa"/>
            <w:vAlign w:val="center"/>
          </w:tcPr>
          <w:p w14:paraId="3C1D6454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31" w:type="dxa"/>
            <w:vAlign w:val="center"/>
          </w:tcPr>
          <w:p w14:paraId="4E9EC7F3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65" w:type="dxa"/>
            <w:vAlign w:val="center"/>
          </w:tcPr>
          <w:p w14:paraId="3C69A286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910" w:type="dxa"/>
            <w:vAlign w:val="center"/>
          </w:tcPr>
          <w:p w14:paraId="3B8CC213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000000" w14:paraId="634338DE" w14:textId="77777777">
        <w:trPr>
          <w:trHeight w:val="454"/>
          <w:tblHeader/>
          <w:jc w:val="center"/>
        </w:trPr>
        <w:tc>
          <w:tcPr>
            <w:tcW w:w="2011" w:type="dxa"/>
            <w:vAlign w:val="center"/>
          </w:tcPr>
          <w:p w14:paraId="2FFB9BB4" w14:textId="77777777" w:rsidR="00000000" w:rsidRDefault="0001688F">
            <w:pPr>
              <w:jc w:val="center"/>
              <w:rPr>
                <w:rFonts w:ascii="宋体" w:eastAsia="宋体" w:hAnsi="宋体" w:cs="隶书" w:hint="eastAsia"/>
                <w:b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基础实践（三）</w:t>
            </w:r>
          </w:p>
        </w:tc>
        <w:tc>
          <w:tcPr>
            <w:tcW w:w="652" w:type="dxa"/>
            <w:vAlign w:val="center"/>
          </w:tcPr>
          <w:p w14:paraId="62911CC2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2" w:type="dxa"/>
            <w:vAlign w:val="center"/>
          </w:tcPr>
          <w:p w14:paraId="74092C8B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4" w:type="dxa"/>
            <w:vAlign w:val="center"/>
          </w:tcPr>
          <w:p w14:paraId="1EFECA2F" w14:textId="77777777" w:rsidR="00000000" w:rsidRDefault="0001688F">
            <w:pPr>
              <w:contextualSpacing/>
              <w:jc w:val="center"/>
              <w:rPr>
                <w:rFonts w:ascii="宋体" w:eastAsia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0.2</w:t>
            </w:r>
          </w:p>
        </w:tc>
        <w:tc>
          <w:tcPr>
            <w:tcW w:w="655" w:type="dxa"/>
            <w:vAlign w:val="center"/>
          </w:tcPr>
          <w:p w14:paraId="2F9F1FF4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3" w:type="dxa"/>
            <w:vAlign w:val="center"/>
          </w:tcPr>
          <w:p w14:paraId="069993EF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0.6</w:t>
            </w:r>
          </w:p>
        </w:tc>
        <w:tc>
          <w:tcPr>
            <w:tcW w:w="661" w:type="dxa"/>
            <w:vAlign w:val="center"/>
          </w:tcPr>
          <w:p w14:paraId="4CCCE575" w14:textId="77777777" w:rsidR="00000000" w:rsidRDefault="0001688F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655" w:type="dxa"/>
            <w:vAlign w:val="center"/>
          </w:tcPr>
          <w:p w14:paraId="6B8B84BB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6" w:type="dxa"/>
            <w:vAlign w:val="center"/>
          </w:tcPr>
          <w:p w14:paraId="626FE1DB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6" w:type="dxa"/>
            <w:vAlign w:val="center"/>
          </w:tcPr>
          <w:p w14:paraId="79388C5C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31" w:type="dxa"/>
            <w:vAlign w:val="center"/>
          </w:tcPr>
          <w:p w14:paraId="096DA4A7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65" w:type="dxa"/>
            <w:vAlign w:val="center"/>
          </w:tcPr>
          <w:p w14:paraId="4E525EA1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910" w:type="dxa"/>
            <w:vAlign w:val="center"/>
          </w:tcPr>
          <w:p w14:paraId="490516A9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000000" w14:paraId="35E87ACB" w14:textId="77777777">
        <w:trPr>
          <w:trHeight w:val="454"/>
          <w:tblHeader/>
          <w:jc w:val="center"/>
        </w:trPr>
        <w:tc>
          <w:tcPr>
            <w:tcW w:w="2011" w:type="dxa"/>
            <w:vAlign w:val="center"/>
          </w:tcPr>
          <w:p w14:paraId="24E996EF" w14:textId="77777777" w:rsidR="00000000" w:rsidRDefault="0001688F">
            <w:pPr>
              <w:jc w:val="center"/>
              <w:rPr>
                <w:rFonts w:ascii="宋体" w:eastAsia="宋体" w:hAnsi="宋体" w:cs="隶书" w:hint="eastAsia"/>
                <w:b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基础实践（四）</w:t>
            </w:r>
          </w:p>
        </w:tc>
        <w:tc>
          <w:tcPr>
            <w:tcW w:w="652" w:type="dxa"/>
            <w:vAlign w:val="center"/>
          </w:tcPr>
          <w:p w14:paraId="30501316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2" w:type="dxa"/>
            <w:vAlign w:val="center"/>
          </w:tcPr>
          <w:p w14:paraId="0AF8F8AE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4" w:type="dxa"/>
            <w:vAlign w:val="center"/>
          </w:tcPr>
          <w:p w14:paraId="0C68DBD8" w14:textId="77777777" w:rsidR="00000000" w:rsidRDefault="0001688F">
            <w:pPr>
              <w:contextualSpacing/>
              <w:jc w:val="center"/>
              <w:rPr>
                <w:rFonts w:ascii="宋体" w:eastAsia="宋体" w:hAnsi="宋体" w:hint="eastAsia"/>
                <w:bCs/>
                <w:szCs w:val="21"/>
              </w:rPr>
            </w:pPr>
          </w:p>
        </w:tc>
        <w:tc>
          <w:tcPr>
            <w:tcW w:w="655" w:type="dxa"/>
            <w:vAlign w:val="center"/>
          </w:tcPr>
          <w:p w14:paraId="2DC69C86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3" w:type="dxa"/>
            <w:vAlign w:val="center"/>
          </w:tcPr>
          <w:p w14:paraId="376F9D38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61" w:type="dxa"/>
            <w:vAlign w:val="center"/>
          </w:tcPr>
          <w:p w14:paraId="4FEF2D55" w14:textId="77777777" w:rsidR="00000000" w:rsidRDefault="0001688F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0.6</w:t>
            </w:r>
          </w:p>
        </w:tc>
        <w:tc>
          <w:tcPr>
            <w:tcW w:w="655" w:type="dxa"/>
            <w:vAlign w:val="center"/>
          </w:tcPr>
          <w:p w14:paraId="25AAF45E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6" w:type="dxa"/>
            <w:vAlign w:val="center"/>
          </w:tcPr>
          <w:p w14:paraId="2A6D6F80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0.6</w:t>
            </w:r>
          </w:p>
        </w:tc>
        <w:tc>
          <w:tcPr>
            <w:tcW w:w="656" w:type="dxa"/>
            <w:vAlign w:val="center"/>
          </w:tcPr>
          <w:p w14:paraId="435B4190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31" w:type="dxa"/>
            <w:vAlign w:val="center"/>
          </w:tcPr>
          <w:p w14:paraId="1EEF16C5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65" w:type="dxa"/>
            <w:vAlign w:val="center"/>
          </w:tcPr>
          <w:p w14:paraId="554934CB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910" w:type="dxa"/>
            <w:vAlign w:val="center"/>
          </w:tcPr>
          <w:p w14:paraId="747B368B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000000" w14:paraId="55A491B2" w14:textId="77777777">
        <w:trPr>
          <w:trHeight w:val="454"/>
          <w:tblHeader/>
          <w:jc w:val="center"/>
        </w:trPr>
        <w:tc>
          <w:tcPr>
            <w:tcW w:w="2011" w:type="dxa"/>
            <w:vAlign w:val="center"/>
          </w:tcPr>
          <w:p w14:paraId="32BB80CF" w14:textId="77777777" w:rsidR="00000000" w:rsidRDefault="0001688F">
            <w:pPr>
              <w:jc w:val="center"/>
              <w:rPr>
                <w:rFonts w:ascii="宋体" w:eastAsia="宋体" w:hAnsi="宋体" w:cs="隶书" w:hint="eastAsia"/>
                <w:b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应用实践</w:t>
            </w:r>
          </w:p>
        </w:tc>
        <w:tc>
          <w:tcPr>
            <w:tcW w:w="652" w:type="dxa"/>
            <w:vAlign w:val="center"/>
          </w:tcPr>
          <w:p w14:paraId="5E494E7A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2" w:type="dxa"/>
            <w:vAlign w:val="center"/>
          </w:tcPr>
          <w:p w14:paraId="3D5490E3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4" w:type="dxa"/>
            <w:vAlign w:val="center"/>
          </w:tcPr>
          <w:p w14:paraId="704723E3" w14:textId="77777777" w:rsidR="00000000" w:rsidRDefault="0001688F">
            <w:pPr>
              <w:contextualSpacing/>
              <w:jc w:val="center"/>
              <w:rPr>
                <w:rFonts w:ascii="宋体" w:eastAsia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0.6</w:t>
            </w:r>
          </w:p>
        </w:tc>
        <w:tc>
          <w:tcPr>
            <w:tcW w:w="655" w:type="dxa"/>
            <w:vAlign w:val="center"/>
          </w:tcPr>
          <w:p w14:paraId="7438A9FB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3" w:type="dxa"/>
            <w:vAlign w:val="center"/>
          </w:tcPr>
          <w:p w14:paraId="3CDDFF64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61" w:type="dxa"/>
            <w:vAlign w:val="center"/>
          </w:tcPr>
          <w:p w14:paraId="2B9B66E3" w14:textId="77777777" w:rsidR="00000000" w:rsidRDefault="0001688F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655" w:type="dxa"/>
            <w:vAlign w:val="center"/>
          </w:tcPr>
          <w:p w14:paraId="03C6D7DA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6" w:type="dxa"/>
            <w:vAlign w:val="center"/>
          </w:tcPr>
          <w:p w14:paraId="7E53814F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6" w:type="dxa"/>
            <w:vAlign w:val="center"/>
          </w:tcPr>
          <w:p w14:paraId="6494BFF7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31" w:type="dxa"/>
            <w:vAlign w:val="center"/>
          </w:tcPr>
          <w:p w14:paraId="399541C5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65" w:type="dxa"/>
            <w:vAlign w:val="center"/>
          </w:tcPr>
          <w:p w14:paraId="2E08F0A5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910" w:type="dxa"/>
            <w:vAlign w:val="center"/>
          </w:tcPr>
          <w:p w14:paraId="2804A7C2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0.5</w:t>
            </w:r>
          </w:p>
        </w:tc>
      </w:tr>
      <w:tr w:rsidR="00000000" w14:paraId="15C920CF" w14:textId="77777777">
        <w:trPr>
          <w:trHeight w:val="454"/>
          <w:tblHeader/>
          <w:jc w:val="center"/>
        </w:trPr>
        <w:tc>
          <w:tcPr>
            <w:tcW w:w="2011" w:type="dxa"/>
            <w:vAlign w:val="center"/>
          </w:tcPr>
          <w:p w14:paraId="257639CD" w14:textId="77777777" w:rsidR="00000000" w:rsidRDefault="0001688F">
            <w:pPr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毕业论文</w:t>
            </w:r>
          </w:p>
        </w:tc>
        <w:tc>
          <w:tcPr>
            <w:tcW w:w="652" w:type="dxa"/>
            <w:vAlign w:val="center"/>
          </w:tcPr>
          <w:p w14:paraId="439422AC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2" w:type="dxa"/>
            <w:vAlign w:val="center"/>
          </w:tcPr>
          <w:p w14:paraId="2502F8FA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4" w:type="dxa"/>
            <w:vAlign w:val="center"/>
          </w:tcPr>
          <w:p w14:paraId="7E165626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0.2</w:t>
            </w:r>
          </w:p>
        </w:tc>
        <w:tc>
          <w:tcPr>
            <w:tcW w:w="655" w:type="dxa"/>
            <w:vAlign w:val="center"/>
          </w:tcPr>
          <w:p w14:paraId="39F3ED03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3" w:type="dxa"/>
            <w:vAlign w:val="center"/>
          </w:tcPr>
          <w:p w14:paraId="5DD853A5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61" w:type="dxa"/>
            <w:vAlign w:val="center"/>
          </w:tcPr>
          <w:p w14:paraId="4F0DCCB0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5" w:type="dxa"/>
            <w:vAlign w:val="center"/>
          </w:tcPr>
          <w:p w14:paraId="5F725D6B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6" w:type="dxa"/>
            <w:vAlign w:val="center"/>
          </w:tcPr>
          <w:p w14:paraId="4176B7C6" w14:textId="77777777" w:rsidR="00000000" w:rsidRDefault="0001688F">
            <w:pPr>
              <w:contextualSpacing/>
              <w:jc w:val="center"/>
              <w:rPr>
                <w:rFonts w:ascii="宋体" w:eastAsia="宋体" w:hAnsi="宋体"/>
                <w:bCs/>
                <w:szCs w:val="21"/>
              </w:rPr>
            </w:pPr>
          </w:p>
        </w:tc>
        <w:tc>
          <w:tcPr>
            <w:tcW w:w="656" w:type="dxa"/>
            <w:vAlign w:val="center"/>
          </w:tcPr>
          <w:p w14:paraId="027501F9" w14:textId="77777777" w:rsidR="00000000" w:rsidRDefault="0001688F">
            <w:pPr>
              <w:contextualSpacing/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0.4</w:t>
            </w:r>
          </w:p>
        </w:tc>
        <w:tc>
          <w:tcPr>
            <w:tcW w:w="831" w:type="dxa"/>
            <w:vAlign w:val="center"/>
          </w:tcPr>
          <w:p w14:paraId="5DD9552B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65" w:type="dxa"/>
            <w:vAlign w:val="center"/>
          </w:tcPr>
          <w:p w14:paraId="75A536CD" w14:textId="77777777" w:rsidR="00000000" w:rsidRDefault="0001688F">
            <w:pPr>
              <w:contextualSpacing/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0.5</w:t>
            </w:r>
          </w:p>
        </w:tc>
        <w:tc>
          <w:tcPr>
            <w:tcW w:w="910" w:type="dxa"/>
            <w:vAlign w:val="center"/>
          </w:tcPr>
          <w:p w14:paraId="5E3441B2" w14:textId="77777777" w:rsidR="00000000" w:rsidRDefault="0001688F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</w:tbl>
    <w:p w14:paraId="5FFC6230" w14:textId="77777777" w:rsidR="00000000" w:rsidRDefault="0001688F">
      <w:pPr>
        <w:spacing w:line="360" w:lineRule="auto"/>
        <w:ind w:firstLineChars="200" w:firstLine="420"/>
        <w:rPr>
          <w:rFonts w:ascii="宋体" w:hAnsi="宋体"/>
          <w:bCs/>
          <w:szCs w:val="21"/>
        </w:rPr>
        <w:sectPr w:rsidR="00000000">
          <w:footerReference w:type="default" r:id="rId8"/>
          <w:pgSz w:w="16838" w:h="11906" w:orient="landscape"/>
          <w:pgMar w:top="1800" w:right="1440" w:bottom="1800" w:left="1440" w:header="851" w:footer="992" w:gutter="0"/>
          <w:cols w:space="720"/>
          <w:docGrid w:type="lines" w:linePitch="312"/>
        </w:sectPr>
      </w:pPr>
    </w:p>
    <w:p w14:paraId="704FC618" w14:textId="77777777" w:rsidR="00000000" w:rsidRDefault="0001688F">
      <w:pPr>
        <w:pStyle w:val="2"/>
        <w:spacing w:beforeLines="50" w:before="156" w:afterLines="50" w:after="156"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九、辅修课程说明</w:t>
      </w:r>
    </w:p>
    <w:p w14:paraId="3F6F6DD2" w14:textId="77777777" w:rsidR="00000000" w:rsidRDefault="0001688F">
      <w:pPr>
        <w:spacing w:line="360" w:lineRule="auto"/>
        <w:ind w:firstLineChars="200"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辅修课程面向全校学生开设，是为学生拓宽知识面，增强适应性而提供的选择。</w:t>
      </w:r>
    </w:p>
    <w:p w14:paraId="30D4E8BB" w14:textId="77777777" w:rsidR="00000000" w:rsidRDefault="0001688F">
      <w:pPr>
        <w:spacing w:line="360" w:lineRule="auto"/>
        <w:ind w:firstLineChars="200" w:firstLine="422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1.</w:t>
      </w:r>
      <w:r>
        <w:rPr>
          <w:rFonts w:ascii="宋体" w:hAnsi="宋体" w:hint="eastAsia"/>
          <w:b/>
          <w:bCs/>
          <w:szCs w:val="21"/>
        </w:rPr>
        <w:t>辅修专业课程</w:t>
      </w:r>
    </w:p>
    <w:p w14:paraId="72F126CC" w14:textId="77777777" w:rsidR="00000000" w:rsidRDefault="0001688F">
      <w:pPr>
        <w:spacing w:line="360" w:lineRule="auto"/>
        <w:ind w:firstLineChars="200"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辅修专业课程包括本专业人才培养方案“辅修专业”一栏标注为“是”的学科基础课程和专业主干课程。符合主修专业毕业要求，并修满不少于</w:t>
      </w:r>
      <w:r>
        <w:rPr>
          <w:rFonts w:ascii="宋体" w:hAnsi="宋体"/>
          <w:bCs/>
          <w:szCs w:val="21"/>
        </w:rPr>
        <w:t>25</w:t>
      </w:r>
      <w:r>
        <w:rPr>
          <w:rFonts w:ascii="宋体" w:hAnsi="宋体" w:hint="eastAsia"/>
          <w:bCs/>
          <w:szCs w:val="21"/>
        </w:rPr>
        <w:t>学分的学生，颁发学前教育专业辅修证书。</w:t>
      </w:r>
    </w:p>
    <w:p w14:paraId="286A4A49" w14:textId="77777777" w:rsidR="00000000" w:rsidRDefault="0001688F">
      <w:pPr>
        <w:spacing w:line="360" w:lineRule="auto"/>
        <w:ind w:firstLineChars="200" w:firstLine="422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2.</w:t>
      </w:r>
      <w:r>
        <w:rPr>
          <w:rFonts w:ascii="宋体" w:hAnsi="宋体" w:hint="eastAsia"/>
          <w:b/>
          <w:bCs/>
          <w:szCs w:val="21"/>
        </w:rPr>
        <w:t>辅修</w:t>
      </w:r>
      <w:r>
        <w:rPr>
          <w:rFonts w:ascii="宋体" w:hAnsi="宋体"/>
          <w:b/>
          <w:bCs/>
          <w:szCs w:val="21"/>
        </w:rPr>
        <w:t>学位课程</w:t>
      </w:r>
    </w:p>
    <w:p w14:paraId="10B094D6" w14:textId="77777777" w:rsidR="00000000" w:rsidRDefault="0001688F">
      <w:pPr>
        <w:spacing w:line="360" w:lineRule="auto"/>
        <w:ind w:firstLineChars="200" w:firstLine="420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辅修</w:t>
      </w:r>
      <w:r>
        <w:rPr>
          <w:rFonts w:ascii="宋体" w:hAnsi="宋体"/>
          <w:bCs/>
          <w:szCs w:val="21"/>
        </w:rPr>
        <w:t>学位课程包括本</w:t>
      </w:r>
      <w:r>
        <w:rPr>
          <w:rFonts w:ascii="宋体" w:hAnsi="宋体" w:hint="eastAsia"/>
          <w:bCs/>
          <w:szCs w:val="21"/>
        </w:rPr>
        <w:t>专业</w:t>
      </w:r>
      <w:r>
        <w:rPr>
          <w:rFonts w:ascii="宋体" w:hAnsi="宋体"/>
          <w:bCs/>
          <w:szCs w:val="21"/>
        </w:rPr>
        <w:t>人才培养方案</w:t>
      </w:r>
      <w:r>
        <w:rPr>
          <w:rFonts w:ascii="宋体" w:hAnsi="宋体"/>
          <w:bCs/>
          <w:szCs w:val="21"/>
        </w:rPr>
        <w:t>“</w:t>
      </w:r>
      <w:r>
        <w:rPr>
          <w:rFonts w:ascii="宋体" w:hAnsi="宋体" w:hint="eastAsia"/>
          <w:bCs/>
          <w:szCs w:val="21"/>
        </w:rPr>
        <w:t>辅修</w:t>
      </w:r>
      <w:r>
        <w:rPr>
          <w:rFonts w:ascii="宋体" w:hAnsi="宋体"/>
          <w:bCs/>
          <w:szCs w:val="21"/>
        </w:rPr>
        <w:t>学位</w:t>
      </w:r>
      <w:r>
        <w:rPr>
          <w:rFonts w:ascii="宋体" w:hAnsi="宋体"/>
          <w:bCs/>
          <w:szCs w:val="21"/>
        </w:rPr>
        <w:t>”</w:t>
      </w:r>
      <w:r>
        <w:rPr>
          <w:rFonts w:ascii="宋体" w:hAnsi="宋体" w:hint="eastAsia"/>
          <w:bCs/>
          <w:szCs w:val="21"/>
        </w:rPr>
        <w:t>一栏</w:t>
      </w:r>
      <w:r>
        <w:rPr>
          <w:rFonts w:ascii="宋体" w:hAnsi="宋体"/>
          <w:bCs/>
          <w:szCs w:val="21"/>
        </w:rPr>
        <w:t>标注为</w:t>
      </w:r>
      <w:r>
        <w:rPr>
          <w:rFonts w:ascii="宋体" w:hAnsi="宋体"/>
          <w:bCs/>
          <w:szCs w:val="21"/>
        </w:rPr>
        <w:t>“</w:t>
      </w:r>
      <w:r>
        <w:rPr>
          <w:rFonts w:ascii="宋体" w:hAnsi="宋体" w:hint="eastAsia"/>
          <w:bCs/>
          <w:szCs w:val="21"/>
        </w:rPr>
        <w:t>是</w:t>
      </w:r>
      <w:r>
        <w:rPr>
          <w:rFonts w:ascii="宋体" w:hAnsi="宋体"/>
          <w:bCs/>
          <w:szCs w:val="21"/>
        </w:rPr>
        <w:t>”</w:t>
      </w:r>
      <w:r>
        <w:rPr>
          <w:rFonts w:ascii="宋体" w:hAnsi="宋体" w:hint="eastAsia"/>
          <w:bCs/>
          <w:szCs w:val="21"/>
        </w:rPr>
        <w:t>的学科基础课程和专业主干课程。学生必须修满</w:t>
      </w:r>
      <w:r>
        <w:rPr>
          <w:rFonts w:ascii="宋体" w:hAnsi="宋体" w:hint="eastAsia"/>
          <w:bCs/>
          <w:szCs w:val="21"/>
        </w:rPr>
        <w:t>40</w:t>
      </w:r>
      <w:r>
        <w:rPr>
          <w:rFonts w:ascii="宋体" w:hAnsi="宋体" w:hint="eastAsia"/>
          <w:bCs/>
          <w:szCs w:val="21"/>
        </w:rPr>
        <w:t>学分。符合《东北师范大学辅修学士</w:t>
      </w:r>
      <w:r>
        <w:rPr>
          <w:rFonts w:ascii="宋体" w:hAnsi="宋体" w:hint="eastAsia"/>
          <w:bCs/>
          <w:szCs w:val="21"/>
        </w:rPr>
        <w:t>学位实施办法》规定的学生，授予教育</w:t>
      </w:r>
      <w:r>
        <w:rPr>
          <w:rFonts w:ascii="宋体" w:hAnsi="宋体" w:hint="eastAsia"/>
          <w:bCs/>
          <w:szCs w:val="21"/>
        </w:rPr>
        <w:t>学</w:t>
      </w:r>
      <w:r>
        <w:rPr>
          <w:rFonts w:ascii="宋体" w:hAnsi="宋体" w:hint="eastAsia"/>
          <w:bCs/>
          <w:szCs w:val="21"/>
        </w:rPr>
        <w:t>辅修</w:t>
      </w:r>
      <w:r>
        <w:rPr>
          <w:rFonts w:ascii="宋体" w:hAnsi="宋体" w:hint="eastAsia"/>
          <w:bCs/>
          <w:szCs w:val="21"/>
        </w:rPr>
        <w:t>学士</w:t>
      </w:r>
      <w:r>
        <w:rPr>
          <w:rFonts w:ascii="宋体" w:hAnsi="宋体" w:hint="eastAsia"/>
          <w:bCs/>
          <w:szCs w:val="21"/>
        </w:rPr>
        <w:t>学位。</w:t>
      </w:r>
    </w:p>
    <w:p w14:paraId="614A7FB3" w14:textId="77777777" w:rsidR="00000000" w:rsidRDefault="0001688F"/>
    <w:p w14:paraId="0211EB72" w14:textId="77777777" w:rsidR="00000000" w:rsidRDefault="0001688F"/>
    <w:p w14:paraId="048219BB" w14:textId="77777777" w:rsidR="00000000" w:rsidRDefault="0001688F"/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17368" w14:textId="77777777" w:rsidR="00000000" w:rsidRDefault="0001688F">
      <w:r>
        <w:separator/>
      </w:r>
    </w:p>
  </w:endnote>
  <w:endnote w:type="continuationSeparator" w:id="0">
    <w:p w14:paraId="04D5265B" w14:textId="77777777" w:rsidR="00000000" w:rsidRDefault="00016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3EDF5" w14:textId="77777777" w:rsidR="00000000" w:rsidRDefault="0001688F">
    <w:pPr>
      <w:pStyle w:val="a9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 w:eastAsia="zh-CN"/>
      </w:rPr>
      <w:t>6</w:t>
    </w:r>
    <w:r>
      <w:fldChar w:fldCharType="end"/>
    </w:r>
  </w:p>
  <w:p w14:paraId="035CB9E2" w14:textId="77777777" w:rsidR="00000000" w:rsidRDefault="0001688F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6CB3E" w14:textId="77777777" w:rsidR="00000000" w:rsidRDefault="0001688F">
    <w:pPr>
      <w:pStyle w:val="a9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 w:eastAsia="zh-CN"/>
      </w:rPr>
      <w:t>20</w:t>
    </w:r>
    <w:r>
      <w:fldChar w:fldCharType="end"/>
    </w:r>
  </w:p>
  <w:p w14:paraId="5F4FC337" w14:textId="77777777" w:rsidR="00000000" w:rsidRDefault="0001688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3CF29" w14:textId="77777777" w:rsidR="00000000" w:rsidRDefault="0001688F">
      <w:r>
        <w:separator/>
      </w:r>
    </w:p>
  </w:footnote>
  <w:footnote w:type="continuationSeparator" w:id="0">
    <w:p w14:paraId="3A69DB94" w14:textId="77777777" w:rsidR="00000000" w:rsidRDefault="000168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EA18AED"/>
    <w:multiLevelType w:val="singleLevel"/>
    <w:tmpl w:val="AEA18AED"/>
    <w:lvl w:ilvl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DD739CAF"/>
    <w:multiLevelType w:val="singleLevel"/>
    <w:tmpl w:val="DD739CAF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913002624">
    <w:abstractNumId w:val="1"/>
  </w:num>
  <w:num w:numId="2" w16cid:durableId="1312515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688F"/>
    <w:rsid w:val="00025B73"/>
    <w:rsid w:val="00042F48"/>
    <w:rsid w:val="00050F5F"/>
    <w:rsid w:val="00053E75"/>
    <w:rsid w:val="00073378"/>
    <w:rsid w:val="00083CE1"/>
    <w:rsid w:val="000861F9"/>
    <w:rsid w:val="000C11F9"/>
    <w:rsid w:val="001307AD"/>
    <w:rsid w:val="001524B0"/>
    <w:rsid w:val="00154544"/>
    <w:rsid w:val="0018231F"/>
    <w:rsid w:val="001906CD"/>
    <w:rsid w:val="001A2CB8"/>
    <w:rsid w:val="001A76B8"/>
    <w:rsid w:val="001B0EF9"/>
    <w:rsid w:val="001C66A7"/>
    <w:rsid w:val="001D2E41"/>
    <w:rsid w:val="0021177B"/>
    <w:rsid w:val="00246A93"/>
    <w:rsid w:val="002679F8"/>
    <w:rsid w:val="00287568"/>
    <w:rsid w:val="0029564C"/>
    <w:rsid w:val="002C7279"/>
    <w:rsid w:val="002E2261"/>
    <w:rsid w:val="003027C5"/>
    <w:rsid w:val="003310F7"/>
    <w:rsid w:val="00362231"/>
    <w:rsid w:val="00376644"/>
    <w:rsid w:val="003832E7"/>
    <w:rsid w:val="003B5D27"/>
    <w:rsid w:val="003B7CF3"/>
    <w:rsid w:val="003D45DC"/>
    <w:rsid w:val="003F1A9A"/>
    <w:rsid w:val="003F25E8"/>
    <w:rsid w:val="003F4FBB"/>
    <w:rsid w:val="00405DDA"/>
    <w:rsid w:val="00426D95"/>
    <w:rsid w:val="004507F9"/>
    <w:rsid w:val="0045166D"/>
    <w:rsid w:val="00454D8D"/>
    <w:rsid w:val="0047066D"/>
    <w:rsid w:val="004A5B31"/>
    <w:rsid w:val="004B5A00"/>
    <w:rsid w:val="004E6062"/>
    <w:rsid w:val="004F1841"/>
    <w:rsid w:val="00502399"/>
    <w:rsid w:val="005429DE"/>
    <w:rsid w:val="00574C66"/>
    <w:rsid w:val="00580321"/>
    <w:rsid w:val="005810AE"/>
    <w:rsid w:val="005960F5"/>
    <w:rsid w:val="005A239E"/>
    <w:rsid w:val="005B5CBA"/>
    <w:rsid w:val="00603DC0"/>
    <w:rsid w:val="00611C64"/>
    <w:rsid w:val="00626E5B"/>
    <w:rsid w:val="00634CF9"/>
    <w:rsid w:val="006456E1"/>
    <w:rsid w:val="00651073"/>
    <w:rsid w:val="0065602E"/>
    <w:rsid w:val="00665D13"/>
    <w:rsid w:val="006A78D2"/>
    <w:rsid w:val="006C44D8"/>
    <w:rsid w:val="006E26EA"/>
    <w:rsid w:val="006E7B00"/>
    <w:rsid w:val="00700BE4"/>
    <w:rsid w:val="007029C8"/>
    <w:rsid w:val="0070480F"/>
    <w:rsid w:val="00712652"/>
    <w:rsid w:val="00714152"/>
    <w:rsid w:val="0072721A"/>
    <w:rsid w:val="00730846"/>
    <w:rsid w:val="007360EC"/>
    <w:rsid w:val="00741CDD"/>
    <w:rsid w:val="00755373"/>
    <w:rsid w:val="00782148"/>
    <w:rsid w:val="007B7926"/>
    <w:rsid w:val="007B7D63"/>
    <w:rsid w:val="007C391B"/>
    <w:rsid w:val="007D6AE9"/>
    <w:rsid w:val="007D7375"/>
    <w:rsid w:val="00803EA4"/>
    <w:rsid w:val="00821750"/>
    <w:rsid w:val="00821C92"/>
    <w:rsid w:val="0082599A"/>
    <w:rsid w:val="00832739"/>
    <w:rsid w:val="0083749D"/>
    <w:rsid w:val="00883543"/>
    <w:rsid w:val="00884C3E"/>
    <w:rsid w:val="008B750B"/>
    <w:rsid w:val="008C4849"/>
    <w:rsid w:val="008E1014"/>
    <w:rsid w:val="008F59F4"/>
    <w:rsid w:val="00923AB3"/>
    <w:rsid w:val="00925F41"/>
    <w:rsid w:val="00942DEE"/>
    <w:rsid w:val="00951873"/>
    <w:rsid w:val="00974547"/>
    <w:rsid w:val="00976EAB"/>
    <w:rsid w:val="00983E8E"/>
    <w:rsid w:val="00992BA8"/>
    <w:rsid w:val="009C7DD9"/>
    <w:rsid w:val="009D4C89"/>
    <w:rsid w:val="009E146B"/>
    <w:rsid w:val="009F0029"/>
    <w:rsid w:val="00A40687"/>
    <w:rsid w:val="00A412B8"/>
    <w:rsid w:val="00A5346D"/>
    <w:rsid w:val="00A70FA7"/>
    <w:rsid w:val="00AC3C7F"/>
    <w:rsid w:val="00AD1489"/>
    <w:rsid w:val="00AF0500"/>
    <w:rsid w:val="00B03318"/>
    <w:rsid w:val="00B6303B"/>
    <w:rsid w:val="00B66F12"/>
    <w:rsid w:val="00B67CB9"/>
    <w:rsid w:val="00B91C39"/>
    <w:rsid w:val="00BA6214"/>
    <w:rsid w:val="00BC1282"/>
    <w:rsid w:val="00BE488A"/>
    <w:rsid w:val="00BE5862"/>
    <w:rsid w:val="00BF37D3"/>
    <w:rsid w:val="00BF78E1"/>
    <w:rsid w:val="00C044A6"/>
    <w:rsid w:val="00C24D09"/>
    <w:rsid w:val="00C57CC7"/>
    <w:rsid w:val="00C83D84"/>
    <w:rsid w:val="00CA58E1"/>
    <w:rsid w:val="00CC296C"/>
    <w:rsid w:val="00CC496A"/>
    <w:rsid w:val="00D04A35"/>
    <w:rsid w:val="00D16E69"/>
    <w:rsid w:val="00D35F06"/>
    <w:rsid w:val="00D464E8"/>
    <w:rsid w:val="00D62F25"/>
    <w:rsid w:val="00D665EE"/>
    <w:rsid w:val="00D71A0C"/>
    <w:rsid w:val="00D7278E"/>
    <w:rsid w:val="00D90657"/>
    <w:rsid w:val="00DC57EF"/>
    <w:rsid w:val="00DF4EDC"/>
    <w:rsid w:val="00E614CF"/>
    <w:rsid w:val="00E93CDF"/>
    <w:rsid w:val="00EB3274"/>
    <w:rsid w:val="00EC3C9B"/>
    <w:rsid w:val="00ED06A4"/>
    <w:rsid w:val="00EE2614"/>
    <w:rsid w:val="00EE7AE2"/>
    <w:rsid w:val="00F07882"/>
    <w:rsid w:val="00F814E1"/>
    <w:rsid w:val="00FC6077"/>
    <w:rsid w:val="00FD6F0B"/>
    <w:rsid w:val="00FE0AAF"/>
    <w:rsid w:val="00FF139D"/>
    <w:rsid w:val="01AA7A8B"/>
    <w:rsid w:val="021C5429"/>
    <w:rsid w:val="031D340F"/>
    <w:rsid w:val="047D3FA4"/>
    <w:rsid w:val="053E06D3"/>
    <w:rsid w:val="05787E35"/>
    <w:rsid w:val="06416C87"/>
    <w:rsid w:val="06EB470A"/>
    <w:rsid w:val="07A0371A"/>
    <w:rsid w:val="07A56312"/>
    <w:rsid w:val="07EF28C5"/>
    <w:rsid w:val="08D95B55"/>
    <w:rsid w:val="0BB23740"/>
    <w:rsid w:val="0BEA2680"/>
    <w:rsid w:val="0C1E1288"/>
    <w:rsid w:val="0C41353B"/>
    <w:rsid w:val="0D0868C3"/>
    <w:rsid w:val="0E323AF2"/>
    <w:rsid w:val="0E672D22"/>
    <w:rsid w:val="0F206273"/>
    <w:rsid w:val="0FD35DEB"/>
    <w:rsid w:val="13133335"/>
    <w:rsid w:val="144A20AC"/>
    <w:rsid w:val="14CE06B9"/>
    <w:rsid w:val="15B01D83"/>
    <w:rsid w:val="197E0693"/>
    <w:rsid w:val="1A983F3D"/>
    <w:rsid w:val="1AFE626E"/>
    <w:rsid w:val="1C190081"/>
    <w:rsid w:val="1C711D84"/>
    <w:rsid w:val="1CB80417"/>
    <w:rsid w:val="1D0702E3"/>
    <w:rsid w:val="1D9A5E3A"/>
    <w:rsid w:val="1DFB5BAC"/>
    <w:rsid w:val="1E224462"/>
    <w:rsid w:val="1EAD4A69"/>
    <w:rsid w:val="1F48346B"/>
    <w:rsid w:val="207C0BA9"/>
    <w:rsid w:val="209F6A48"/>
    <w:rsid w:val="22827B2F"/>
    <w:rsid w:val="22DF79C2"/>
    <w:rsid w:val="232F6293"/>
    <w:rsid w:val="234B4A32"/>
    <w:rsid w:val="236B2EB4"/>
    <w:rsid w:val="24157D64"/>
    <w:rsid w:val="24696F3F"/>
    <w:rsid w:val="24AD4DA1"/>
    <w:rsid w:val="25BD1E21"/>
    <w:rsid w:val="2626490C"/>
    <w:rsid w:val="26B80DDC"/>
    <w:rsid w:val="27107C88"/>
    <w:rsid w:val="273C1B47"/>
    <w:rsid w:val="27AC0252"/>
    <w:rsid w:val="27B839F4"/>
    <w:rsid w:val="28C963F0"/>
    <w:rsid w:val="29131D04"/>
    <w:rsid w:val="293B53CD"/>
    <w:rsid w:val="29F233B7"/>
    <w:rsid w:val="2C212CDB"/>
    <w:rsid w:val="2D17784C"/>
    <w:rsid w:val="2DBE63B0"/>
    <w:rsid w:val="2F0E3982"/>
    <w:rsid w:val="2F973B1E"/>
    <w:rsid w:val="30356772"/>
    <w:rsid w:val="30603809"/>
    <w:rsid w:val="30E0281A"/>
    <w:rsid w:val="3171137E"/>
    <w:rsid w:val="328859AA"/>
    <w:rsid w:val="32CC1903"/>
    <w:rsid w:val="33405E62"/>
    <w:rsid w:val="33DE490D"/>
    <w:rsid w:val="33F76DE8"/>
    <w:rsid w:val="34B07AD0"/>
    <w:rsid w:val="3575602C"/>
    <w:rsid w:val="38470C87"/>
    <w:rsid w:val="387B4FB5"/>
    <w:rsid w:val="39176A46"/>
    <w:rsid w:val="39410410"/>
    <w:rsid w:val="398162E6"/>
    <w:rsid w:val="3A21560C"/>
    <w:rsid w:val="3AE570CC"/>
    <w:rsid w:val="3BF21D77"/>
    <w:rsid w:val="3C557845"/>
    <w:rsid w:val="3CB534D9"/>
    <w:rsid w:val="3DB479D3"/>
    <w:rsid w:val="3E054D46"/>
    <w:rsid w:val="3EE81A16"/>
    <w:rsid w:val="3F77116E"/>
    <w:rsid w:val="3F9E36A4"/>
    <w:rsid w:val="3FB0342D"/>
    <w:rsid w:val="40571377"/>
    <w:rsid w:val="41716166"/>
    <w:rsid w:val="41856833"/>
    <w:rsid w:val="41FA017E"/>
    <w:rsid w:val="43043484"/>
    <w:rsid w:val="43EB0D2F"/>
    <w:rsid w:val="4429264F"/>
    <w:rsid w:val="44A60B2D"/>
    <w:rsid w:val="44C011BE"/>
    <w:rsid w:val="45180850"/>
    <w:rsid w:val="4521323B"/>
    <w:rsid w:val="452977C8"/>
    <w:rsid w:val="45C51FC8"/>
    <w:rsid w:val="46F616BB"/>
    <w:rsid w:val="47BB129D"/>
    <w:rsid w:val="484A71F9"/>
    <w:rsid w:val="48541D8B"/>
    <w:rsid w:val="49200DE4"/>
    <w:rsid w:val="4A170966"/>
    <w:rsid w:val="4ADF67BE"/>
    <w:rsid w:val="4B6B072C"/>
    <w:rsid w:val="4BC9413E"/>
    <w:rsid w:val="4D6B6455"/>
    <w:rsid w:val="4D824906"/>
    <w:rsid w:val="4DD45A7D"/>
    <w:rsid w:val="4DDF0624"/>
    <w:rsid w:val="4E18223A"/>
    <w:rsid w:val="4E9748D4"/>
    <w:rsid w:val="4F165CA1"/>
    <w:rsid w:val="5050095B"/>
    <w:rsid w:val="506F6EFA"/>
    <w:rsid w:val="50972CC9"/>
    <w:rsid w:val="50E30E12"/>
    <w:rsid w:val="5119319E"/>
    <w:rsid w:val="52C742F6"/>
    <w:rsid w:val="54F02686"/>
    <w:rsid w:val="55E42A9C"/>
    <w:rsid w:val="562E4089"/>
    <w:rsid w:val="571B063E"/>
    <w:rsid w:val="57253F95"/>
    <w:rsid w:val="57BF5094"/>
    <w:rsid w:val="59731722"/>
    <w:rsid w:val="5A517E3B"/>
    <w:rsid w:val="5B611B6E"/>
    <w:rsid w:val="5B7355C7"/>
    <w:rsid w:val="5C3A7A73"/>
    <w:rsid w:val="5C487F0C"/>
    <w:rsid w:val="5CC4055E"/>
    <w:rsid w:val="5E723EB3"/>
    <w:rsid w:val="5EDC6C39"/>
    <w:rsid w:val="5F213EC5"/>
    <w:rsid w:val="5F6C64CA"/>
    <w:rsid w:val="5F726063"/>
    <w:rsid w:val="5FB266A0"/>
    <w:rsid w:val="60086AF1"/>
    <w:rsid w:val="61AD0A2A"/>
    <w:rsid w:val="62E71952"/>
    <w:rsid w:val="655D448E"/>
    <w:rsid w:val="65C76068"/>
    <w:rsid w:val="668621AD"/>
    <w:rsid w:val="66F523C1"/>
    <w:rsid w:val="67DB449D"/>
    <w:rsid w:val="697C2B33"/>
    <w:rsid w:val="69E94C39"/>
    <w:rsid w:val="69EB2288"/>
    <w:rsid w:val="6CBE32C5"/>
    <w:rsid w:val="6E1B259D"/>
    <w:rsid w:val="6E292A29"/>
    <w:rsid w:val="6E3A317E"/>
    <w:rsid w:val="6EA01667"/>
    <w:rsid w:val="6EAB0D6E"/>
    <w:rsid w:val="6ED93BC9"/>
    <w:rsid w:val="70577812"/>
    <w:rsid w:val="70F6185E"/>
    <w:rsid w:val="71C17A63"/>
    <w:rsid w:val="721C585E"/>
    <w:rsid w:val="72586086"/>
    <w:rsid w:val="72B13794"/>
    <w:rsid w:val="74F76102"/>
    <w:rsid w:val="75237585"/>
    <w:rsid w:val="759F4431"/>
    <w:rsid w:val="75BB438C"/>
    <w:rsid w:val="76DD282C"/>
    <w:rsid w:val="77BD7D87"/>
    <w:rsid w:val="780711DA"/>
    <w:rsid w:val="786C0323"/>
    <w:rsid w:val="787710BC"/>
    <w:rsid w:val="79056445"/>
    <w:rsid w:val="791613A4"/>
    <w:rsid w:val="7A5F05E7"/>
    <w:rsid w:val="7A837D8D"/>
    <w:rsid w:val="7AEB7268"/>
    <w:rsid w:val="7BA463A9"/>
    <w:rsid w:val="7BDB6B92"/>
    <w:rsid w:val="7D540942"/>
    <w:rsid w:val="7DB24A74"/>
    <w:rsid w:val="7DB97073"/>
    <w:rsid w:val="7E4C07FA"/>
    <w:rsid w:val="7E9F5942"/>
    <w:rsid w:val="7EAB48D6"/>
    <w:rsid w:val="7FC2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B9E6F53"/>
  <w15:chartTrackingRefBased/>
  <w15:docId w15:val="{E4371C2A-0B05-4760-8B2A-16B4BF2E3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/>
    <w:lsdException w:name="Colorful List Accent 1" w:qFormat="1"/>
    <w:lsdException w:name="Colorful Grid Accent 1" w:qFormat="1"/>
    <w:lsdException w:name="Light Shading Accent 2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rPr>
      <w:rFonts w:ascii="等线" w:eastAsia="等线" w:hAnsi="等线" w:cs="等线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endnote reference"/>
    <w:uiPriority w:val="99"/>
    <w:rPr>
      <w:rFonts w:cs="Times New Roman"/>
      <w:vertAlign w:val="superscript"/>
    </w:rPr>
  </w:style>
  <w:style w:type="character" w:styleId="a5">
    <w:name w:val="Hyperlink"/>
    <w:uiPriority w:val="99"/>
    <w:unhideWhenUsed/>
    <w:rPr>
      <w:color w:val="0000FF"/>
      <w:u w:val="single"/>
    </w:rPr>
  </w:style>
  <w:style w:type="character" w:customStyle="1" w:styleId="a6">
    <w:name w:val="批注文字 字符"/>
    <w:link w:val="a7"/>
    <w:uiPriority w:val="99"/>
    <w:rPr>
      <w:rFonts w:ascii="Times New Roman" w:eastAsia="宋体" w:hAnsi="Times New Roman" w:cs="Times New Roman"/>
      <w:szCs w:val="24"/>
    </w:rPr>
  </w:style>
  <w:style w:type="character" w:customStyle="1" w:styleId="11">
    <w:name w:val="未处理的提及1"/>
    <w:uiPriority w:val="99"/>
    <w:unhideWhenUsed/>
    <w:rPr>
      <w:color w:val="605E5C"/>
      <w:shd w:val="clear" w:color="auto" w:fill="E1DFDD"/>
    </w:rPr>
  </w:style>
  <w:style w:type="character" w:customStyle="1" w:styleId="10">
    <w:name w:val="标题 1 字符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link w:val="3"/>
    <w:rPr>
      <w:b/>
      <w:bCs/>
      <w:sz w:val="32"/>
      <w:szCs w:val="32"/>
    </w:rPr>
  </w:style>
  <w:style w:type="character" w:customStyle="1" w:styleId="a8">
    <w:name w:val="页脚 字符"/>
    <w:link w:val="a9"/>
    <w:uiPriority w:val="99"/>
    <w:rPr>
      <w:sz w:val="18"/>
      <w:szCs w:val="18"/>
    </w:rPr>
  </w:style>
  <w:style w:type="character" w:customStyle="1" w:styleId="aa">
    <w:name w:val="页眉 字符"/>
    <w:link w:val="ab"/>
    <w:uiPriority w:val="99"/>
    <w:rPr>
      <w:sz w:val="18"/>
      <w:szCs w:val="18"/>
    </w:rPr>
  </w:style>
  <w:style w:type="character" w:customStyle="1" w:styleId="ac">
    <w:name w:val="日期 字符"/>
    <w:basedOn w:val="a0"/>
    <w:link w:val="ad"/>
    <w:uiPriority w:val="99"/>
    <w:semiHidden/>
  </w:style>
  <w:style w:type="character" w:customStyle="1" w:styleId="ae">
    <w:name w:val="批注框文本 字符"/>
    <w:link w:val="af"/>
    <w:uiPriority w:val="99"/>
    <w:semiHidden/>
    <w:rPr>
      <w:sz w:val="18"/>
      <w:szCs w:val="18"/>
    </w:rPr>
  </w:style>
  <w:style w:type="character" w:customStyle="1" w:styleId="Char1">
    <w:name w:val="尾注文本 Char1"/>
    <w:basedOn w:val="a0"/>
    <w:uiPriority w:val="99"/>
    <w:semiHidden/>
  </w:style>
  <w:style w:type="character" w:customStyle="1" w:styleId="af0">
    <w:name w:val="批注主题 字符"/>
    <w:link w:val="af1"/>
    <w:uiPriority w:val="99"/>
    <w:semiHidden/>
    <w:rPr>
      <w:rFonts w:ascii="Times New Roman" w:eastAsia="宋体" w:hAnsi="Times New Roman" w:cs="Times New Roman"/>
      <w:b/>
      <w:bCs/>
      <w:kern w:val="2"/>
      <w:sz w:val="21"/>
      <w:szCs w:val="22"/>
    </w:rPr>
  </w:style>
  <w:style w:type="character" w:customStyle="1" w:styleId="af2">
    <w:name w:val="尾注文本 字符"/>
    <w:link w:val="af3"/>
    <w:uiPriority w:val="99"/>
    <w:locked/>
    <w:rPr>
      <w:rFonts w:ascii="Calibri" w:hAnsi="Calibri"/>
    </w:rPr>
  </w:style>
  <w:style w:type="paragraph" w:styleId="af1">
    <w:name w:val="annotation subject"/>
    <w:basedOn w:val="a7"/>
    <w:next w:val="a7"/>
    <w:link w:val="af0"/>
    <w:uiPriority w:val="99"/>
    <w:unhideWhenUsed/>
    <w:rPr>
      <w:rFonts w:ascii="Calibri" w:hAnsi="Calibri"/>
      <w:b/>
      <w:bCs/>
      <w:szCs w:val="22"/>
    </w:rPr>
  </w:style>
  <w:style w:type="paragraph" w:styleId="af3">
    <w:name w:val="endnote text"/>
    <w:basedOn w:val="a"/>
    <w:link w:val="af2"/>
    <w:uiPriority w:val="99"/>
    <w:pPr>
      <w:snapToGrid w:val="0"/>
      <w:jc w:val="left"/>
    </w:pPr>
  </w:style>
  <w:style w:type="paragraph" w:styleId="ad">
    <w:name w:val="Date"/>
    <w:basedOn w:val="a"/>
    <w:next w:val="a"/>
    <w:link w:val="ac"/>
    <w:uiPriority w:val="99"/>
    <w:unhideWhenUsed/>
    <w:pPr>
      <w:ind w:leftChars="2500" w:left="100"/>
    </w:p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b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">
    <w:name w:val="Balloon Text"/>
    <w:basedOn w:val="a"/>
    <w:link w:val="ae"/>
    <w:uiPriority w:val="99"/>
    <w:unhideWhenUsed/>
    <w:rPr>
      <w:sz w:val="18"/>
      <w:szCs w:val="18"/>
    </w:rPr>
  </w:style>
  <w:style w:type="paragraph" w:styleId="a7">
    <w:name w:val="annotation text"/>
    <w:basedOn w:val="a"/>
    <w:link w:val="a6"/>
    <w:uiPriority w:val="99"/>
    <w:unhideWhenUsed/>
    <w:pPr>
      <w:jc w:val="left"/>
    </w:pPr>
    <w:rPr>
      <w:rFonts w:ascii="Times New Roman" w:hAnsi="Times New Roman"/>
      <w:szCs w:val="24"/>
    </w:rPr>
  </w:style>
  <w:style w:type="paragraph" w:styleId="a9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4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customStyle="1" w:styleId="-11">
    <w:name w:val="彩色列表 - 着色 11"/>
    <w:basedOn w:val="a"/>
    <w:uiPriority w:val="34"/>
    <w:qFormat/>
    <w:pPr>
      <w:ind w:firstLineChars="200" w:firstLine="420"/>
    </w:p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仿宋" w:hAnsi="仿宋" w:cs="仿宋"/>
      <w:color w:val="000000"/>
      <w:sz w:val="24"/>
      <w:szCs w:val="24"/>
    </w:rPr>
  </w:style>
  <w:style w:type="paragraph" w:customStyle="1" w:styleId="Char">
    <w:name w:val="Char"/>
    <w:basedOn w:val="a"/>
    <w:rPr>
      <w:rFonts w:ascii="Times New Roman" w:hAnsi="Times New Roman"/>
      <w:szCs w:val="20"/>
    </w:rPr>
  </w:style>
  <w:style w:type="paragraph" w:customStyle="1" w:styleId="af5">
    <w:name w:val="简单回函地址"/>
    <w:basedOn w:val="a"/>
    <w:qFormat/>
    <w:rPr>
      <w:rFonts w:ascii="Times New Roman" w:hAnsi="Times New Roman"/>
      <w:szCs w:val="24"/>
    </w:rPr>
  </w:style>
  <w:style w:type="paragraph" w:customStyle="1" w:styleId="110">
    <w:name w:val="列出段落11"/>
    <w:basedOn w:val="a"/>
    <w:qFormat/>
    <w:pPr>
      <w:ind w:firstLineChars="200" w:firstLine="420"/>
    </w:pPr>
    <w:rPr>
      <w:kern w:val="0"/>
      <w:sz w:val="20"/>
      <w:szCs w:val="21"/>
    </w:rPr>
  </w:style>
  <w:style w:type="paragraph" w:customStyle="1" w:styleId="31">
    <w:name w:val="网格表 3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table" w:styleId="af6">
    <w:name w:val="Table Grid"/>
    <w:basedOn w:val="a1"/>
    <w:uiPriority w:val="59"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Revision"/>
    <w:hidden/>
    <w:uiPriority w:val="99"/>
    <w:unhideWhenUsed/>
    <w:rsid w:val="0001688F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1876</Words>
  <Characters>10697</Characters>
  <Application>Microsoft Office Word</Application>
  <DocSecurity>0</DocSecurity>
  <Lines>89</Lines>
  <Paragraphs>25</Paragraphs>
  <ScaleCrop>false</ScaleCrop>
  <Company>WIN</Company>
  <LinksUpToDate>false</LinksUpToDate>
  <CharactersWithSpaces>12548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cp:lastModifiedBy>‬ Mister Hope</cp:lastModifiedBy>
  <cp:revision>2</cp:revision>
  <cp:lastPrinted>2018-12-04T02:16:00Z</cp:lastPrinted>
  <dcterms:created xsi:type="dcterms:W3CDTF">2023-07-17T16:49:00Z</dcterms:created>
  <dcterms:modified xsi:type="dcterms:W3CDTF">2023-07-17T16:49:00Z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